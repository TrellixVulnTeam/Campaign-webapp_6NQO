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C100A" w14:textId="329658B1" w:rsidR="005850E6" w:rsidRPr="00DC56B2" w:rsidRDefault="005850E6" w:rsidP="005850E6">
      <w:pPr>
        <w:shd w:val="clear" w:color="auto" w:fill="FFFFFF"/>
        <w:spacing w:after="0" w:line="240" w:lineRule="auto"/>
        <w:rPr>
          <w:rFonts w:ascii="Arial" w:eastAsia="Times New Roman" w:hAnsi="Arial" w:cs="Arial"/>
          <w:b/>
          <w:sz w:val="21"/>
          <w:szCs w:val="21"/>
        </w:rPr>
      </w:pPr>
      <w:r w:rsidRPr="00DC56B2">
        <w:rPr>
          <w:rFonts w:ascii="Arial" w:eastAsia="Times New Roman" w:hAnsi="Arial" w:cs="Arial"/>
          <w:b/>
          <w:sz w:val="21"/>
          <w:szCs w:val="21"/>
        </w:rPr>
        <w:t xml:space="preserve">Job Description: </w:t>
      </w:r>
      <w:del w:id="0" w:author="Langsdorf, Leonard" w:date="2018-06-25T15:17:00Z">
        <w:r w:rsidRPr="00DC56B2" w:rsidDel="00645B9F">
          <w:rPr>
            <w:rFonts w:ascii="Arial" w:eastAsia="Times New Roman" w:hAnsi="Arial" w:cs="Arial"/>
            <w:b/>
            <w:sz w:val="21"/>
            <w:szCs w:val="21"/>
          </w:rPr>
          <w:delText>Sr AI/ML Engineer</w:delText>
        </w:r>
      </w:del>
      <w:ins w:id="1" w:author="Langsdorf, Leonard" w:date="2018-06-25T15:17:00Z">
        <w:r w:rsidR="00645B9F" w:rsidRPr="00DC56B2">
          <w:rPr>
            <w:rFonts w:ascii="Arial" w:eastAsia="Times New Roman" w:hAnsi="Arial" w:cs="Arial"/>
            <w:b/>
            <w:sz w:val="21"/>
            <w:szCs w:val="21"/>
          </w:rPr>
          <w:t xml:space="preserve">Full Stack </w:t>
        </w:r>
      </w:ins>
      <w:r w:rsidRPr="00DC56B2">
        <w:rPr>
          <w:rFonts w:ascii="Arial" w:eastAsia="Times New Roman" w:hAnsi="Arial" w:cs="Arial"/>
          <w:b/>
          <w:sz w:val="21"/>
          <w:szCs w:val="21"/>
        </w:rPr>
        <w:t xml:space="preserve">  </w:t>
      </w:r>
    </w:p>
    <w:p w14:paraId="48A032FD" w14:textId="77777777" w:rsidR="005850E6" w:rsidRPr="00DC56B2" w:rsidRDefault="005850E6" w:rsidP="005850E6">
      <w:pPr>
        <w:shd w:val="clear" w:color="auto" w:fill="FFFFFF"/>
        <w:spacing w:after="0" w:line="240" w:lineRule="auto"/>
        <w:rPr>
          <w:rFonts w:ascii="Arial" w:eastAsia="Times New Roman" w:hAnsi="Arial" w:cs="Arial"/>
          <w:b/>
          <w:bCs/>
          <w:sz w:val="21"/>
          <w:szCs w:val="21"/>
        </w:rPr>
      </w:pPr>
    </w:p>
    <w:p w14:paraId="44D0E834" w14:textId="77777777" w:rsidR="005850E6" w:rsidRPr="00DC56B2" w:rsidRDefault="005850E6" w:rsidP="005850E6">
      <w:pPr>
        <w:shd w:val="clear" w:color="auto" w:fill="FFFFFF"/>
        <w:spacing w:after="0" w:line="240" w:lineRule="auto"/>
        <w:rPr>
          <w:rFonts w:ascii="Arial" w:eastAsia="Times New Roman" w:hAnsi="Arial" w:cs="Arial"/>
          <w:sz w:val="21"/>
          <w:szCs w:val="21"/>
        </w:rPr>
      </w:pPr>
      <w:r w:rsidRPr="00DC56B2">
        <w:rPr>
          <w:rFonts w:ascii="Arial" w:eastAsia="Times New Roman" w:hAnsi="Arial" w:cs="Arial"/>
          <w:b/>
          <w:bCs/>
          <w:sz w:val="21"/>
          <w:szCs w:val="21"/>
        </w:rPr>
        <w:t xml:space="preserve">About Capco Digital </w:t>
      </w:r>
    </w:p>
    <w:p w14:paraId="1D68F9FF" w14:textId="77777777" w:rsidR="005850E6" w:rsidRPr="00DC56B2" w:rsidRDefault="005850E6" w:rsidP="005850E6">
      <w:pPr>
        <w:shd w:val="clear" w:color="auto" w:fill="FFFFFF"/>
        <w:spacing w:after="0" w:line="240" w:lineRule="auto"/>
        <w:rPr>
          <w:rFonts w:ascii="Arial" w:eastAsia="Times New Roman" w:hAnsi="Arial" w:cs="Arial"/>
          <w:sz w:val="21"/>
          <w:szCs w:val="21"/>
        </w:rPr>
      </w:pPr>
    </w:p>
    <w:p w14:paraId="5F4B5CB7" w14:textId="77777777" w:rsidR="005850E6" w:rsidRPr="00DC56B2" w:rsidRDefault="005850E6" w:rsidP="005850E6">
      <w:pPr>
        <w:shd w:val="clear" w:color="auto" w:fill="FFFFFF"/>
        <w:spacing w:after="0" w:line="240" w:lineRule="auto"/>
        <w:rPr>
          <w:rFonts w:ascii="Arial" w:eastAsia="Times New Roman" w:hAnsi="Arial" w:cs="Arial"/>
          <w:sz w:val="21"/>
          <w:szCs w:val="21"/>
        </w:rPr>
      </w:pPr>
      <w:r w:rsidRPr="00DC56B2">
        <w:rPr>
          <w:rFonts w:ascii="Arial" w:eastAsia="Times New Roman" w:hAnsi="Arial" w:cs="Arial"/>
          <w:sz w:val="21"/>
          <w:szCs w:val="21"/>
        </w:rPr>
        <w:t>Capco Digital is a rapidly growing global technology and business group, focusing on user-centric design, lean product development, and emerging technology procurement to accelerate innovation with our customers in the financial services sector. We are passionate about helping our clients succeed in an ever-changing industry and innovate for the future by thinking deeply about their eco-system and designing real-world solutions. </w:t>
      </w:r>
    </w:p>
    <w:p w14:paraId="6930B158" w14:textId="77777777" w:rsidR="005850E6" w:rsidRPr="00DC56B2" w:rsidRDefault="005850E6" w:rsidP="005850E6">
      <w:pPr>
        <w:shd w:val="clear" w:color="auto" w:fill="FFFFFF"/>
        <w:spacing w:after="0" w:line="240" w:lineRule="auto"/>
        <w:rPr>
          <w:rFonts w:ascii="Arial" w:eastAsia="Times New Roman" w:hAnsi="Arial" w:cs="Arial"/>
          <w:sz w:val="21"/>
          <w:szCs w:val="21"/>
        </w:rPr>
      </w:pPr>
    </w:p>
    <w:p w14:paraId="0C106725" w14:textId="77777777" w:rsidR="005850E6" w:rsidRPr="00DC56B2" w:rsidRDefault="005850E6" w:rsidP="005850E6">
      <w:pPr>
        <w:shd w:val="clear" w:color="auto" w:fill="FFFFFF"/>
        <w:spacing w:after="0" w:line="240" w:lineRule="auto"/>
        <w:rPr>
          <w:rFonts w:ascii="Arial" w:eastAsia="Times New Roman" w:hAnsi="Arial" w:cs="Arial"/>
          <w:sz w:val="21"/>
          <w:szCs w:val="21"/>
        </w:rPr>
      </w:pPr>
      <w:r w:rsidRPr="00DC56B2">
        <w:rPr>
          <w:rFonts w:ascii="Arial" w:eastAsia="Times New Roman" w:hAnsi="Arial" w:cs="Arial"/>
          <w:sz w:val="21"/>
          <w:szCs w:val="21"/>
        </w:rPr>
        <w:t>We are:</w:t>
      </w:r>
    </w:p>
    <w:p w14:paraId="6C51B8AD" w14:textId="77777777" w:rsidR="005850E6" w:rsidRPr="00DC56B2" w:rsidRDefault="005850E6" w:rsidP="005850E6">
      <w:pPr>
        <w:shd w:val="clear" w:color="auto" w:fill="FFFFFF"/>
        <w:spacing w:after="0" w:line="240" w:lineRule="auto"/>
        <w:ind w:left="648"/>
        <w:rPr>
          <w:rFonts w:ascii="Arial" w:eastAsia="Times New Roman" w:hAnsi="Arial" w:cs="Arial"/>
          <w:sz w:val="21"/>
          <w:szCs w:val="21"/>
        </w:rPr>
      </w:pPr>
    </w:p>
    <w:p w14:paraId="1626B492" w14:textId="77777777" w:rsidR="005850E6" w:rsidRPr="00DC56B2" w:rsidRDefault="005850E6" w:rsidP="005850E6">
      <w:pPr>
        <w:numPr>
          <w:ilvl w:val="0"/>
          <w:numId w:val="1"/>
        </w:numPr>
        <w:shd w:val="clear" w:color="auto" w:fill="FFFFFF"/>
        <w:spacing w:after="0" w:line="240" w:lineRule="auto"/>
        <w:ind w:left="648"/>
        <w:rPr>
          <w:rFonts w:ascii="Arial" w:eastAsia="Times New Roman" w:hAnsi="Arial" w:cs="Arial"/>
          <w:sz w:val="21"/>
          <w:szCs w:val="21"/>
        </w:rPr>
      </w:pPr>
      <w:r w:rsidRPr="00DC56B2">
        <w:rPr>
          <w:rFonts w:ascii="Arial" w:eastAsia="Times New Roman" w:hAnsi="Arial" w:cs="Arial"/>
          <w:sz w:val="21"/>
          <w:szCs w:val="21"/>
        </w:rPr>
        <w:t>A collaborative, diverse, and passionate team</w:t>
      </w:r>
    </w:p>
    <w:p w14:paraId="65E9F1EB" w14:textId="77777777" w:rsidR="005850E6" w:rsidRPr="00DC56B2" w:rsidRDefault="005850E6" w:rsidP="005850E6">
      <w:pPr>
        <w:numPr>
          <w:ilvl w:val="0"/>
          <w:numId w:val="1"/>
        </w:numPr>
        <w:shd w:val="clear" w:color="auto" w:fill="FFFFFF"/>
        <w:spacing w:after="0" w:line="240" w:lineRule="auto"/>
        <w:ind w:left="648"/>
        <w:rPr>
          <w:rFonts w:ascii="Arial" w:eastAsia="Times New Roman" w:hAnsi="Arial" w:cs="Arial"/>
          <w:sz w:val="21"/>
          <w:szCs w:val="21"/>
        </w:rPr>
      </w:pPr>
      <w:r w:rsidRPr="00DC56B2">
        <w:rPr>
          <w:rFonts w:ascii="Arial" w:eastAsia="Times New Roman" w:hAnsi="Arial" w:cs="Arial"/>
          <w:sz w:val="21"/>
          <w:szCs w:val="21"/>
        </w:rPr>
        <w:t>Experts in banking and payments, capital markets and wealth and asset management</w:t>
      </w:r>
    </w:p>
    <w:p w14:paraId="5AF2BD01" w14:textId="77777777" w:rsidR="005850E6" w:rsidRPr="00DC56B2" w:rsidRDefault="005850E6" w:rsidP="005850E6">
      <w:pPr>
        <w:numPr>
          <w:ilvl w:val="0"/>
          <w:numId w:val="1"/>
        </w:numPr>
        <w:shd w:val="clear" w:color="auto" w:fill="FFFFFF"/>
        <w:spacing w:after="0" w:line="240" w:lineRule="auto"/>
        <w:ind w:left="648"/>
        <w:rPr>
          <w:rFonts w:ascii="Arial" w:eastAsia="Times New Roman" w:hAnsi="Arial" w:cs="Arial"/>
          <w:sz w:val="21"/>
          <w:szCs w:val="21"/>
        </w:rPr>
      </w:pPr>
      <w:r w:rsidRPr="00DC56B2">
        <w:rPr>
          <w:rFonts w:ascii="Arial" w:eastAsia="Times New Roman" w:hAnsi="Arial" w:cs="Arial"/>
          <w:sz w:val="21"/>
          <w:szCs w:val="21"/>
        </w:rPr>
        <w:t>Deeply knowledgeable in financial services, including Finance, Risk and Compliance, Financial Crime, Core Banking etc.</w:t>
      </w:r>
    </w:p>
    <w:p w14:paraId="2D49BA23" w14:textId="77777777" w:rsidR="005850E6" w:rsidRPr="00DC56B2" w:rsidRDefault="005850E6" w:rsidP="005850E6">
      <w:pPr>
        <w:numPr>
          <w:ilvl w:val="0"/>
          <w:numId w:val="1"/>
        </w:numPr>
        <w:shd w:val="clear" w:color="auto" w:fill="FFFFFF"/>
        <w:spacing w:after="0" w:line="240" w:lineRule="auto"/>
        <w:ind w:left="648"/>
        <w:rPr>
          <w:rFonts w:ascii="Arial" w:eastAsia="Times New Roman" w:hAnsi="Arial" w:cs="Arial"/>
          <w:sz w:val="21"/>
          <w:szCs w:val="21"/>
        </w:rPr>
      </w:pPr>
      <w:r w:rsidRPr="00DC56B2">
        <w:rPr>
          <w:rFonts w:ascii="Arial" w:eastAsia="Times New Roman" w:hAnsi="Arial" w:cs="Arial"/>
          <w:sz w:val="21"/>
          <w:szCs w:val="21"/>
        </w:rPr>
        <w:t>Committed to growing our business and hiring the best talent to help us get there</w:t>
      </w:r>
    </w:p>
    <w:p w14:paraId="0076A457" w14:textId="77777777" w:rsidR="005850E6" w:rsidRPr="00DC56B2" w:rsidRDefault="005850E6" w:rsidP="005850E6">
      <w:pPr>
        <w:numPr>
          <w:ilvl w:val="0"/>
          <w:numId w:val="1"/>
        </w:numPr>
        <w:shd w:val="clear" w:color="auto" w:fill="FFFFFF"/>
        <w:spacing w:after="0" w:line="240" w:lineRule="auto"/>
        <w:ind w:left="648"/>
        <w:rPr>
          <w:rFonts w:ascii="Arial" w:eastAsia="Times New Roman" w:hAnsi="Arial" w:cs="Arial"/>
          <w:sz w:val="21"/>
          <w:szCs w:val="21"/>
        </w:rPr>
      </w:pPr>
      <w:r w:rsidRPr="00DC56B2">
        <w:rPr>
          <w:rFonts w:ascii="Arial" w:eastAsia="Times New Roman" w:hAnsi="Arial" w:cs="Arial"/>
          <w:sz w:val="21"/>
          <w:szCs w:val="21"/>
        </w:rPr>
        <w:t>Focused on maintaining our nimble, agile and entrepreneurial culture</w:t>
      </w:r>
    </w:p>
    <w:p w14:paraId="36411C26" w14:textId="4EF83B9D" w:rsidR="00E60915" w:rsidRPr="00DC56B2" w:rsidRDefault="00E60915">
      <w:pPr>
        <w:rPr>
          <w:rFonts w:ascii="Arial" w:hAnsi="Arial" w:cs="Arial"/>
          <w:rPrChange w:id="2" w:author="Langsdorf, Leonard" w:date="2018-06-25T15:31:00Z">
            <w:rPr/>
          </w:rPrChange>
        </w:rPr>
      </w:pPr>
    </w:p>
    <w:p w14:paraId="2413CFBA" w14:textId="1EDC0198" w:rsidR="00A43739" w:rsidRPr="00DC56B2" w:rsidRDefault="001D6BF9" w:rsidP="001D6BF9">
      <w:pPr>
        <w:shd w:val="clear" w:color="auto" w:fill="FFFFFF"/>
        <w:spacing w:after="0" w:line="240" w:lineRule="auto"/>
        <w:rPr>
          <w:rFonts w:ascii="Arial" w:eastAsia="Times New Roman" w:hAnsi="Arial" w:cs="Arial"/>
          <w:sz w:val="21"/>
          <w:szCs w:val="21"/>
        </w:rPr>
      </w:pPr>
      <w:r w:rsidRPr="00DC56B2">
        <w:rPr>
          <w:rFonts w:ascii="Arial" w:eastAsia="Times New Roman" w:hAnsi="Arial" w:cs="Arial"/>
          <w:b/>
          <w:bCs/>
          <w:sz w:val="21"/>
          <w:szCs w:val="21"/>
        </w:rPr>
        <w:t>Role Description</w:t>
      </w:r>
    </w:p>
    <w:p w14:paraId="7935F98F" w14:textId="77777777" w:rsidR="001D6BF9" w:rsidRPr="00DC56B2" w:rsidRDefault="001D6BF9" w:rsidP="001D6BF9">
      <w:pPr>
        <w:shd w:val="clear" w:color="auto" w:fill="FFFFFF"/>
        <w:spacing w:after="0" w:line="240" w:lineRule="auto"/>
        <w:rPr>
          <w:rFonts w:ascii="Arial" w:eastAsia="Times New Roman" w:hAnsi="Arial" w:cs="Arial"/>
          <w:sz w:val="21"/>
          <w:szCs w:val="21"/>
        </w:rPr>
      </w:pPr>
    </w:p>
    <w:p w14:paraId="2C2E3298" w14:textId="35BDD009" w:rsidR="00CE53DE" w:rsidRPr="00DC56B2" w:rsidDel="00D17493" w:rsidRDefault="00CE53DE" w:rsidP="00722ECC">
      <w:pPr>
        <w:shd w:val="clear" w:color="auto" w:fill="FFFFFF"/>
        <w:spacing w:after="0" w:line="240" w:lineRule="auto"/>
        <w:rPr>
          <w:del w:id="3" w:author="Langsdorf, Leonard" w:date="2018-06-25T13:25:00Z"/>
          <w:rFonts w:ascii="Arial" w:eastAsia="Times New Roman" w:hAnsi="Arial" w:cs="Arial"/>
          <w:sz w:val="21"/>
          <w:szCs w:val="21"/>
        </w:rPr>
      </w:pPr>
      <w:r w:rsidRPr="00DC56B2">
        <w:rPr>
          <w:rFonts w:ascii="Arial" w:eastAsia="Times New Roman" w:hAnsi="Arial" w:cs="Arial"/>
          <w:sz w:val="21"/>
          <w:szCs w:val="21"/>
        </w:rPr>
        <w:t xml:space="preserve">Capco is looking for a </w:t>
      </w:r>
      <w:del w:id="4" w:author="Langsdorf, Leonard" w:date="2018-06-25T15:34:00Z">
        <w:r w:rsidRPr="00DC56B2" w:rsidDel="002706E1">
          <w:rPr>
            <w:rFonts w:ascii="Arial" w:eastAsia="Times New Roman" w:hAnsi="Arial" w:cs="Arial"/>
            <w:sz w:val="21"/>
            <w:szCs w:val="21"/>
          </w:rPr>
          <w:delText>Senior AI/ML</w:delText>
        </w:r>
      </w:del>
      <w:ins w:id="5" w:author="Langsdorf, Leonard" w:date="2018-06-25T15:34:00Z">
        <w:r w:rsidR="002706E1">
          <w:rPr>
            <w:rFonts w:ascii="Arial" w:eastAsia="Times New Roman" w:hAnsi="Arial" w:cs="Arial"/>
            <w:sz w:val="21"/>
            <w:szCs w:val="21"/>
          </w:rPr>
          <w:t>Full Stack</w:t>
        </w:r>
      </w:ins>
      <w:r w:rsidRPr="00DC56B2">
        <w:rPr>
          <w:rFonts w:ascii="Arial" w:eastAsia="Times New Roman" w:hAnsi="Arial" w:cs="Arial"/>
          <w:sz w:val="21"/>
          <w:szCs w:val="21"/>
        </w:rPr>
        <w:t xml:space="preserve"> Engineer to spearhead </w:t>
      </w:r>
      <w:del w:id="6" w:author="Langsdorf, Leonard" w:date="2018-06-25T15:34:00Z">
        <w:r w:rsidRPr="00DC56B2" w:rsidDel="002706E1">
          <w:rPr>
            <w:rFonts w:ascii="Arial" w:eastAsia="Times New Roman" w:hAnsi="Arial" w:cs="Arial"/>
            <w:sz w:val="21"/>
            <w:szCs w:val="21"/>
          </w:rPr>
          <w:delText xml:space="preserve">research </w:delText>
        </w:r>
      </w:del>
      <w:ins w:id="7" w:author="Langsdorf, Leonard" w:date="2018-06-25T15:34:00Z">
        <w:r w:rsidR="002706E1">
          <w:rPr>
            <w:rFonts w:ascii="Arial" w:eastAsia="Times New Roman" w:hAnsi="Arial" w:cs="Arial"/>
            <w:sz w:val="21"/>
            <w:szCs w:val="21"/>
          </w:rPr>
          <w:t>development</w:t>
        </w:r>
        <w:r w:rsidR="002706E1" w:rsidRPr="00DC56B2">
          <w:rPr>
            <w:rFonts w:ascii="Arial" w:eastAsia="Times New Roman" w:hAnsi="Arial" w:cs="Arial"/>
            <w:sz w:val="21"/>
            <w:szCs w:val="21"/>
          </w:rPr>
          <w:t xml:space="preserve"> </w:t>
        </w:r>
      </w:ins>
      <w:r w:rsidRPr="00DC56B2">
        <w:rPr>
          <w:rFonts w:ascii="Arial" w:eastAsia="Times New Roman" w:hAnsi="Arial" w:cs="Arial"/>
          <w:sz w:val="21"/>
          <w:szCs w:val="21"/>
        </w:rPr>
        <w:t>in our</w:t>
      </w:r>
      <w:ins w:id="8" w:author="Langsdorf, Leonard" w:date="2018-06-06T12:17:00Z">
        <w:r w:rsidRPr="00DC56B2">
          <w:rPr>
            <w:rFonts w:ascii="Arial" w:eastAsia="Times New Roman" w:hAnsi="Arial" w:cs="Arial"/>
            <w:sz w:val="21"/>
            <w:szCs w:val="21"/>
          </w:rPr>
          <w:t xml:space="preserve"> digital innovation lab in </w:t>
        </w:r>
      </w:ins>
      <w:ins w:id="9" w:author="Lennon, Colby" w:date="2018-06-11T14:51:00Z">
        <w:del w:id="10" w:author="Langsdorf, Leonard" w:date="2018-06-25T22:26:00Z">
          <w:r w:rsidRPr="00DC56B2" w:rsidDel="00826703">
            <w:rPr>
              <w:rFonts w:ascii="Arial" w:eastAsia="Times New Roman" w:hAnsi="Arial" w:cs="Arial"/>
              <w:sz w:val="21"/>
              <w:szCs w:val="21"/>
            </w:rPr>
            <w:delText xml:space="preserve">Sao Paulo, </w:delText>
          </w:r>
        </w:del>
      </w:ins>
      <w:ins w:id="11" w:author="Langsdorf, Leonard" w:date="2018-06-25T22:26:00Z">
        <w:r w:rsidR="00826703">
          <w:rPr>
            <w:rFonts w:ascii="Arial" w:eastAsia="Times New Roman" w:hAnsi="Arial" w:cs="Arial"/>
            <w:sz w:val="21"/>
            <w:szCs w:val="21"/>
          </w:rPr>
          <w:t xml:space="preserve">New York </w:t>
        </w:r>
      </w:ins>
      <w:ins w:id="12" w:author="Langsdorf, Leonard" w:date="2018-06-25T22:32:00Z">
        <w:r w:rsidR="00D76ABE">
          <w:rPr>
            <w:rFonts w:ascii="Arial" w:eastAsia="Times New Roman" w:hAnsi="Arial" w:cs="Arial"/>
            <w:sz w:val="21"/>
            <w:szCs w:val="21"/>
          </w:rPr>
          <w:t>C</w:t>
        </w:r>
      </w:ins>
      <w:bookmarkStart w:id="13" w:name="_GoBack"/>
      <w:bookmarkEnd w:id="13"/>
      <w:ins w:id="14" w:author="Langsdorf, Leonard" w:date="2018-06-25T22:26:00Z">
        <w:r w:rsidR="00826703">
          <w:rPr>
            <w:rFonts w:ascii="Arial" w:eastAsia="Times New Roman" w:hAnsi="Arial" w:cs="Arial"/>
            <w:sz w:val="21"/>
            <w:szCs w:val="21"/>
          </w:rPr>
          <w:t>ity</w:t>
        </w:r>
      </w:ins>
      <w:ins w:id="15" w:author="Langsdorf, Leonard" w:date="2018-06-06T12:17:00Z">
        <w:r w:rsidRPr="00DC56B2">
          <w:rPr>
            <w:rFonts w:ascii="Arial" w:eastAsia="Times New Roman" w:hAnsi="Arial" w:cs="Arial"/>
            <w:sz w:val="21"/>
            <w:szCs w:val="21"/>
          </w:rPr>
          <w:t xml:space="preserve">. </w:t>
        </w:r>
      </w:ins>
      <w:r w:rsidRPr="00DC56B2">
        <w:rPr>
          <w:rFonts w:ascii="Arial" w:eastAsia="Times New Roman" w:hAnsi="Arial" w:cs="Arial"/>
          <w:sz w:val="21"/>
          <w:szCs w:val="21"/>
        </w:rPr>
        <w:t xml:space="preserve">One of four of Capco’s global innovation labs that focuses exclusively on rapidly building proof of concept’s by bringing together best-in-class PhDs, data scientists, designers, Fintech’s, and rapid prototyping teams to help our clients create solutions that push the boundaries of what’s possible in financial services. </w:t>
      </w:r>
      <w:ins w:id="16" w:author="Langsdorf, Leonard" w:date="2018-06-06T12:17:00Z">
        <w:r w:rsidRPr="00DC56B2">
          <w:rPr>
            <w:rFonts w:ascii="Arial" w:eastAsia="Times New Roman" w:hAnsi="Arial" w:cs="Arial"/>
            <w:sz w:val="21"/>
            <w:szCs w:val="21"/>
          </w:rPr>
          <w:t xml:space="preserve">This person </w:t>
        </w:r>
      </w:ins>
      <w:r w:rsidR="001D6BF9" w:rsidRPr="00DC56B2">
        <w:rPr>
          <w:rFonts w:ascii="Arial" w:eastAsia="Times New Roman" w:hAnsi="Arial" w:cs="Arial"/>
          <w:sz w:val="21"/>
          <w:szCs w:val="21"/>
        </w:rPr>
        <w:t xml:space="preserve">will be a senior member of the rapid prototyping teams and must </w:t>
      </w:r>
      <w:ins w:id="17" w:author="Langsdorf, Leonard" w:date="2018-06-06T12:17:00Z">
        <w:r w:rsidRPr="00DC56B2">
          <w:rPr>
            <w:rFonts w:ascii="Arial" w:eastAsia="Times New Roman" w:hAnsi="Arial" w:cs="Arial"/>
            <w:sz w:val="21"/>
            <w:szCs w:val="21"/>
          </w:rPr>
          <w:t xml:space="preserve">bring a </w:t>
        </w:r>
      </w:ins>
      <w:r w:rsidRPr="00DC56B2">
        <w:rPr>
          <w:rFonts w:ascii="Arial" w:eastAsia="Times New Roman" w:hAnsi="Arial" w:cs="Arial"/>
          <w:color w:val="000000"/>
          <w:sz w:val="21"/>
          <w:szCs w:val="21"/>
          <w:lang w:eastAsia="en-GB"/>
        </w:rPr>
        <w:t xml:space="preserve">passionate pursuit of </w:t>
      </w:r>
      <w:r w:rsidR="001D6BF9" w:rsidRPr="00DC56B2">
        <w:rPr>
          <w:rFonts w:ascii="Arial" w:eastAsia="Times New Roman" w:hAnsi="Arial" w:cs="Arial"/>
          <w:color w:val="000000"/>
          <w:sz w:val="21"/>
          <w:szCs w:val="21"/>
          <w:lang w:eastAsia="en-GB"/>
        </w:rPr>
        <w:t>AI/ML</w:t>
      </w:r>
      <w:r w:rsidRPr="00DC56B2">
        <w:rPr>
          <w:rFonts w:ascii="Arial" w:eastAsia="Times New Roman" w:hAnsi="Arial" w:cs="Arial"/>
          <w:color w:val="000000"/>
          <w:sz w:val="21"/>
          <w:szCs w:val="21"/>
          <w:lang w:eastAsia="en-GB"/>
        </w:rPr>
        <w:t xml:space="preserve"> practices, trends, &amp; approaches across consumer industries and the Financial Services segment.</w:t>
      </w:r>
      <w:r w:rsidRPr="00DC56B2">
        <w:rPr>
          <w:rFonts w:ascii="Arial" w:eastAsia="Times New Roman" w:hAnsi="Arial" w:cs="Arial"/>
          <w:sz w:val="21"/>
          <w:szCs w:val="21"/>
        </w:rPr>
        <w:t xml:space="preserve"> </w:t>
      </w:r>
      <w:r w:rsidR="00DF199B" w:rsidRPr="00DC56B2">
        <w:rPr>
          <w:rFonts w:ascii="Arial" w:eastAsia="Times New Roman" w:hAnsi="Arial" w:cs="Arial"/>
          <w:sz w:val="21"/>
          <w:szCs w:val="21"/>
        </w:rPr>
        <w:t xml:space="preserve">The ideal candidate has a track record </w:t>
      </w:r>
      <w:r w:rsidR="00722ECC" w:rsidRPr="00DC56B2">
        <w:rPr>
          <w:rFonts w:ascii="Arial" w:eastAsia="Times New Roman" w:hAnsi="Arial" w:cs="Arial"/>
          <w:sz w:val="21"/>
          <w:szCs w:val="21"/>
        </w:rPr>
        <w:t xml:space="preserve">of delivering high profile impactful research that can be applied to financial services. </w:t>
      </w:r>
    </w:p>
    <w:p w14:paraId="0357AE84" w14:textId="0F50A958" w:rsidR="00CE53DE" w:rsidRPr="00DC56B2" w:rsidRDefault="00722ECC">
      <w:pPr>
        <w:shd w:val="clear" w:color="auto" w:fill="FFFFFF"/>
        <w:spacing w:after="0" w:line="240" w:lineRule="auto"/>
        <w:rPr>
          <w:rFonts w:ascii="Arial" w:eastAsia="Times New Roman" w:hAnsi="Arial" w:cs="Arial"/>
          <w:sz w:val="21"/>
          <w:szCs w:val="21"/>
        </w:rPr>
        <w:pPrChange w:id="18" w:author="Langsdorf, Leonard" w:date="2018-06-25T13:25:00Z">
          <w:pPr>
            <w:shd w:val="clear" w:color="auto" w:fill="FFFFFF"/>
            <w:spacing w:after="0" w:line="240" w:lineRule="auto"/>
            <w:ind w:left="648"/>
          </w:pPr>
        </w:pPrChange>
      </w:pPr>
      <w:del w:id="19" w:author="Langsdorf, Leonard" w:date="2018-06-25T13:25:00Z">
        <w:r w:rsidRPr="00DC56B2" w:rsidDel="00D17493">
          <w:rPr>
            <w:rFonts w:ascii="Arial" w:eastAsia="Times New Roman" w:hAnsi="Arial" w:cs="Arial"/>
            <w:sz w:val="21"/>
            <w:szCs w:val="21"/>
          </w:rPr>
          <w:delText xml:space="preserve">--- Replace </w:delText>
        </w:r>
      </w:del>
    </w:p>
    <w:p w14:paraId="4E90B1CE" w14:textId="77777777" w:rsidR="001D6BF9" w:rsidRPr="00DC56B2" w:rsidRDefault="001D6BF9" w:rsidP="00CE53DE">
      <w:pPr>
        <w:shd w:val="clear" w:color="auto" w:fill="FFFFFF"/>
        <w:spacing w:after="0" w:line="240" w:lineRule="auto"/>
        <w:ind w:left="648"/>
        <w:rPr>
          <w:rFonts w:ascii="Arial" w:eastAsia="Times New Roman" w:hAnsi="Arial" w:cs="Arial"/>
          <w:sz w:val="21"/>
          <w:szCs w:val="21"/>
        </w:rPr>
      </w:pPr>
    </w:p>
    <w:p w14:paraId="55CEA165" w14:textId="247D5509" w:rsidR="00CE53DE" w:rsidRPr="00DC56B2" w:rsidRDefault="00CE53DE" w:rsidP="00CE53DE">
      <w:pPr>
        <w:pStyle w:val="ListParagraph"/>
        <w:numPr>
          <w:ilvl w:val="0"/>
          <w:numId w:val="2"/>
        </w:numPr>
        <w:shd w:val="clear" w:color="auto" w:fill="FFFFFF"/>
        <w:spacing w:after="0" w:line="240" w:lineRule="auto"/>
        <w:rPr>
          <w:ins w:id="20" w:author="Langsdorf, Leonard" w:date="2018-06-25T13:25:00Z"/>
          <w:rFonts w:ascii="Arial" w:eastAsia="Times New Roman" w:hAnsi="Arial" w:cs="Arial"/>
          <w:sz w:val="21"/>
          <w:szCs w:val="21"/>
        </w:rPr>
      </w:pPr>
      <w:r w:rsidRPr="00DC56B2">
        <w:rPr>
          <w:rFonts w:ascii="Arial" w:eastAsia="Times New Roman" w:hAnsi="Arial" w:cs="Arial"/>
          <w:sz w:val="21"/>
          <w:szCs w:val="21"/>
        </w:rPr>
        <w:t xml:space="preserve">Deep understanding of and interest in rapid prototyping proofs of concepts and building minimum viable products. </w:t>
      </w:r>
    </w:p>
    <w:p w14:paraId="0EA518B1" w14:textId="6D28FAC4" w:rsidR="00067AD0" w:rsidRPr="00DC56B2" w:rsidRDefault="00067AD0" w:rsidP="00067AD0">
      <w:pPr>
        <w:pStyle w:val="BodyText"/>
        <w:numPr>
          <w:ilvl w:val="0"/>
          <w:numId w:val="2"/>
        </w:numPr>
        <w:spacing w:before="43" w:line="276" w:lineRule="auto"/>
        <w:ind w:right="57"/>
        <w:rPr>
          <w:ins w:id="21" w:author="Langsdorf, Leonard" w:date="2018-06-25T15:29:00Z"/>
          <w:rFonts w:ascii="Arial" w:hAnsi="Arial" w:cs="Arial"/>
          <w:sz w:val="21"/>
          <w:szCs w:val="21"/>
          <w:rPrChange w:id="22" w:author="Langsdorf, Leonard" w:date="2018-06-25T15:31:00Z">
            <w:rPr>
              <w:ins w:id="23" w:author="Langsdorf, Leonard" w:date="2018-06-25T15:29:00Z"/>
              <w:color w:val="595959"/>
            </w:rPr>
          </w:rPrChange>
        </w:rPr>
      </w:pPr>
      <w:ins w:id="24" w:author="Langsdorf, Leonard" w:date="2018-06-25T15:29:00Z">
        <w:r w:rsidRPr="00DC56B2">
          <w:rPr>
            <w:rFonts w:ascii="Arial" w:hAnsi="Arial" w:cs="Arial"/>
            <w:sz w:val="21"/>
            <w:szCs w:val="21"/>
            <w:rPrChange w:id="25" w:author="Langsdorf, Leonard" w:date="2018-06-25T15:31:00Z">
              <w:rPr>
                <w:color w:val="595959"/>
              </w:rPr>
            </w:rPrChange>
          </w:rPr>
          <w:t xml:space="preserve">Support both the design and development of </w:t>
        </w:r>
      </w:ins>
      <w:ins w:id="26" w:author="Langsdorf, Leonard" w:date="2018-06-25T15:30:00Z">
        <w:r w:rsidR="00DC56B2" w:rsidRPr="00DC56B2">
          <w:rPr>
            <w:rFonts w:ascii="Arial" w:hAnsi="Arial" w:cs="Arial"/>
            <w:sz w:val="21"/>
            <w:szCs w:val="21"/>
            <w:rPrChange w:id="27" w:author="Langsdorf, Leonard" w:date="2018-06-25T15:31:00Z">
              <w:rPr>
                <w:color w:val="595959"/>
              </w:rPr>
            </w:rPrChange>
          </w:rPr>
          <w:t xml:space="preserve">our </w:t>
        </w:r>
      </w:ins>
      <w:ins w:id="28" w:author="Langsdorf, Leonard" w:date="2018-06-25T15:29:00Z">
        <w:r w:rsidR="00DC56B2" w:rsidRPr="00DC56B2">
          <w:rPr>
            <w:rFonts w:ascii="Arial" w:hAnsi="Arial" w:cs="Arial"/>
            <w:sz w:val="21"/>
            <w:szCs w:val="21"/>
            <w:rPrChange w:id="29" w:author="Langsdorf, Leonard" w:date="2018-06-25T15:31:00Z">
              <w:rPr>
                <w:color w:val="595959"/>
              </w:rPr>
            </w:rPrChange>
          </w:rPr>
          <w:t xml:space="preserve">POC’s </w:t>
        </w:r>
      </w:ins>
      <w:ins w:id="30" w:author="Langsdorf, Leonard" w:date="2018-06-25T15:30:00Z">
        <w:r w:rsidR="00DC56B2" w:rsidRPr="00DC56B2">
          <w:rPr>
            <w:rFonts w:ascii="Arial" w:hAnsi="Arial" w:cs="Arial"/>
            <w:sz w:val="21"/>
            <w:szCs w:val="21"/>
            <w:rPrChange w:id="31" w:author="Langsdorf, Leonard" w:date="2018-06-25T15:31:00Z">
              <w:rPr>
                <w:color w:val="595959"/>
              </w:rPr>
            </w:rPrChange>
          </w:rPr>
          <w:t xml:space="preserve">in AI/ML. </w:t>
        </w:r>
      </w:ins>
    </w:p>
    <w:p w14:paraId="17A51509" w14:textId="77777777" w:rsidR="00067AD0" w:rsidRPr="00DC56B2" w:rsidRDefault="00067AD0" w:rsidP="00067AD0">
      <w:pPr>
        <w:pStyle w:val="BodyText"/>
        <w:numPr>
          <w:ilvl w:val="0"/>
          <w:numId w:val="2"/>
        </w:numPr>
        <w:spacing w:before="43" w:line="276" w:lineRule="auto"/>
        <w:ind w:right="57"/>
        <w:rPr>
          <w:ins w:id="32" w:author="Langsdorf, Leonard" w:date="2018-06-25T15:29:00Z"/>
          <w:rFonts w:ascii="Arial" w:hAnsi="Arial" w:cs="Arial"/>
          <w:sz w:val="21"/>
          <w:szCs w:val="21"/>
          <w:rPrChange w:id="33" w:author="Langsdorf, Leonard" w:date="2018-06-25T15:31:00Z">
            <w:rPr>
              <w:ins w:id="34" w:author="Langsdorf, Leonard" w:date="2018-06-25T15:29:00Z"/>
              <w:color w:val="595959"/>
            </w:rPr>
          </w:rPrChange>
        </w:rPr>
      </w:pPr>
      <w:ins w:id="35" w:author="Langsdorf, Leonard" w:date="2018-06-25T15:29:00Z">
        <w:r w:rsidRPr="00DC56B2">
          <w:rPr>
            <w:rFonts w:ascii="Arial" w:hAnsi="Arial" w:cs="Arial"/>
            <w:sz w:val="21"/>
            <w:szCs w:val="21"/>
            <w:rPrChange w:id="36" w:author="Langsdorf, Leonard" w:date="2018-06-25T15:31:00Z">
              <w:rPr>
                <w:color w:val="595959"/>
              </w:rPr>
            </w:rPrChange>
          </w:rPr>
          <w:t>Research latest technologies and frameworks for improved solutions and product features</w:t>
        </w:r>
      </w:ins>
    </w:p>
    <w:p w14:paraId="4B1C102B" w14:textId="38363B17" w:rsidR="00067AD0" w:rsidRPr="00DC56B2" w:rsidRDefault="00067AD0">
      <w:pPr>
        <w:pStyle w:val="BodyText"/>
        <w:numPr>
          <w:ilvl w:val="0"/>
          <w:numId w:val="2"/>
        </w:numPr>
        <w:spacing w:before="43" w:line="276" w:lineRule="auto"/>
        <w:ind w:right="57"/>
        <w:rPr>
          <w:ins w:id="37" w:author="Langsdorf, Leonard" w:date="2018-06-25T15:29:00Z"/>
          <w:rFonts w:ascii="Arial" w:hAnsi="Arial" w:cs="Arial"/>
          <w:sz w:val="21"/>
          <w:szCs w:val="21"/>
          <w:rPrChange w:id="38" w:author="Langsdorf, Leonard" w:date="2018-06-25T15:31:00Z">
            <w:rPr>
              <w:ins w:id="39" w:author="Langsdorf, Leonard" w:date="2018-06-25T15:29:00Z"/>
            </w:rPr>
          </w:rPrChange>
        </w:rPr>
        <w:pPrChange w:id="40" w:author="Langsdorf, Leonard" w:date="2018-06-25T15:31:00Z">
          <w:pPr>
            <w:pStyle w:val="ListParagraph"/>
            <w:numPr>
              <w:numId w:val="2"/>
            </w:numPr>
            <w:shd w:val="clear" w:color="auto" w:fill="FFFFFF"/>
            <w:spacing w:after="0" w:line="240" w:lineRule="auto"/>
            <w:ind w:hanging="360"/>
          </w:pPr>
        </w:pPrChange>
      </w:pPr>
      <w:ins w:id="41" w:author="Langsdorf, Leonard" w:date="2018-06-25T15:29:00Z">
        <w:r w:rsidRPr="00DC56B2">
          <w:rPr>
            <w:rFonts w:ascii="Arial" w:hAnsi="Arial" w:cs="Arial"/>
            <w:sz w:val="21"/>
            <w:szCs w:val="21"/>
            <w:rPrChange w:id="42" w:author="Langsdorf, Leonard" w:date="2018-06-25T15:31:00Z">
              <w:rPr>
                <w:color w:val="595959"/>
              </w:rPr>
            </w:rPrChange>
          </w:rPr>
          <w:t xml:space="preserve">Work closely with our </w:t>
        </w:r>
      </w:ins>
      <w:ins w:id="43" w:author="Langsdorf, Leonard" w:date="2018-06-25T15:31:00Z">
        <w:r w:rsidR="00DC56B2" w:rsidRPr="00DC56B2">
          <w:rPr>
            <w:rFonts w:ascii="Arial" w:hAnsi="Arial" w:cs="Arial"/>
            <w:sz w:val="21"/>
            <w:szCs w:val="21"/>
            <w:rPrChange w:id="44" w:author="Langsdorf, Leonard" w:date="2018-06-25T15:31:00Z">
              <w:rPr>
                <w:color w:val="595959"/>
              </w:rPr>
            </w:rPrChange>
          </w:rPr>
          <w:t>AI/ML leads</w:t>
        </w:r>
      </w:ins>
      <w:ins w:id="45" w:author="Langsdorf, Leonard" w:date="2018-06-25T15:29:00Z">
        <w:r w:rsidRPr="00DC56B2">
          <w:rPr>
            <w:rFonts w:ascii="Arial" w:hAnsi="Arial" w:cs="Arial"/>
            <w:sz w:val="21"/>
            <w:szCs w:val="21"/>
            <w:rPrChange w:id="46" w:author="Langsdorf, Leonard" w:date="2018-06-25T15:31:00Z">
              <w:rPr>
                <w:color w:val="595959"/>
              </w:rPr>
            </w:rPrChange>
          </w:rPr>
          <w:t>, research, and capital markets leads on both prototyping and iterative development</w:t>
        </w:r>
      </w:ins>
    </w:p>
    <w:p w14:paraId="4199E897" w14:textId="09FE7B67" w:rsidR="00D17493" w:rsidRDefault="00D17493" w:rsidP="00D17493">
      <w:pPr>
        <w:pStyle w:val="ListParagraph"/>
        <w:numPr>
          <w:ilvl w:val="0"/>
          <w:numId w:val="2"/>
        </w:numPr>
        <w:shd w:val="clear" w:color="auto" w:fill="FFFFFF"/>
        <w:spacing w:after="0" w:line="240" w:lineRule="auto"/>
        <w:rPr>
          <w:ins w:id="47" w:author="Langsdorf, Leonard" w:date="2018-06-25T15:36:00Z"/>
          <w:rFonts w:ascii="Arial" w:eastAsia="Times New Roman" w:hAnsi="Arial" w:cs="Arial"/>
          <w:sz w:val="21"/>
          <w:szCs w:val="21"/>
        </w:rPr>
      </w:pPr>
      <w:ins w:id="48" w:author="Langsdorf, Leonard" w:date="2018-06-25T13:26:00Z">
        <w:r w:rsidRPr="00DC56B2">
          <w:rPr>
            <w:rFonts w:ascii="Arial" w:eastAsia="Times New Roman" w:hAnsi="Arial" w:cs="Arial"/>
            <w:sz w:val="21"/>
            <w:szCs w:val="21"/>
          </w:rPr>
          <w:t xml:space="preserve">Working with global team of </w:t>
        </w:r>
      </w:ins>
      <w:ins w:id="49" w:author="Langsdorf, Leonard" w:date="2018-06-25T15:32:00Z">
        <w:r w:rsidR="00DC56B2">
          <w:rPr>
            <w:rFonts w:ascii="Arial" w:eastAsia="Times New Roman" w:hAnsi="Arial" w:cs="Arial"/>
            <w:sz w:val="21"/>
            <w:szCs w:val="21"/>
          </w:rPr>
          <w:t>innovation</w:t>
        </w:r>
      </w:ins>
      <w:ins w:id="50" w:author="Langsdorf, Leonard" w:date="2018-06-25T13:26:00Z">
        <w:r w:rsidRPr="00DC56B2">
          <w:rPr>
            <w:rFonts w:ascii="Arial" w:eastAsia="Times New Roman" w:hAnsi="Arial" w:cs="Arial"/>
            <w:sz w:val="21"/>
            <w:szCs w:val="21"/>
          </w:rPr>
          <w:t xml:space="preserve"> practitioners.</w:t>
        </w:r>
      </w:ins>
    </w:p>
    <w:p w14:paraId="02D0E335" w14:textId="74A92A89" w:rsidR="002706E1" w:rsidRPr="00DC56B2" w:rsidRDefault="002706E1" w:rsidP="00D17493">
      <w:pPr>
        <w:pStyle w:val="ListParagraph"/>
        <w:numPr>
          <w:ilvl w:val="0"/>
          <w:numId w:val="2"/>
        </w:numPr>
        <w:shd w:val="clear" w:color="auto" w:fill="FFFFFF"/>
        <w:spacing w:after="0" w:line="240" w:lineRule="auto"/>
        <w:rPr>
          <w:ins w:id="51" w:author="Langsdorf, Leonard" w:date="2018-06-25T13:28:00Z"/>
          <w:rFonts w:ascii="Arial" w:eastAsia="Times New Roman" w:hAnsi="Arial" w:cs="Arial"/>
          <w:sz w:val="21"/>
          <w:szCs w:val="21"/>
        </w:rPr>
      </w:pPr>
      <w:ins w:id="52" w:author="Langsdorf, Leonard" w:date="2018-06-25T15:36:00Z">
        <w:r>
          <w:rPr>
            <w:rFonts w:ascii="Arial" w:eastAsia="Times New Roman" w:hAnsi="Arial" w:cs="Arial"/>
            <w:sz w:val="21"/>
            <w:szCs w:val="21"/>
          </w:rPr>
          <w:t>Provide input into architecture and technical decisions for Digital Innovation Labs</w:t>
        </w:r>
      </w:ins>
    </w:p>
    <w:p w14:paraId="7ED8B39F" w14:textId="2460FCCF" w:rsidR="00EA5EA3" w:rsidRPr="00DC56B2" w:rsidRDefault="00A63C68" w:rsidP="00D17493">
      <w:pPr>
        <w:pStyle w:val="ListParagraph"/>
        <w:numPr>
          <w:ilvl w:val="0"/>
          <w:numId w:val="2"/>
        </w:numPr>
        <w:shd w:val="clear" w:color="auto" w:fill="FFFFFF"/>
        <w:spacing w:after="0" w:line="240" w:lineRule="auto"/>
        <w:rPr>
          <w:ins w:id="53" w:author="Langsdorf, Leonard" w:date="2018-06-25T13:28:00Z"/>
          <w:rFonts w:ascii="Arial" w:eastAsia="Times New Roman" w:hAnsi="Arial" w:cs="Arial"/>
          <w:sz w:val="21"/>
          <w:szCs w:val="21"/>
        </w:rPr>
      </w:pPr>
      <w:ins w:id="54" w:author="Langsdorf, Leonard" w:date="2018-06-25T13:45:00Z">
        <w:r w:rsidRPr="00DC56B2">
          <w:rPr>
            <w:rFonts w:ascii="Arial" w:hAnsi="Arial" w:cs="Arial"/>
            <w:sz w:val="21"/>
            <w:szCs w:val="21"/>
            <w:rPrChange w:id="55" w:author="Langsdorf, Leonard" w:date="2018-06-25T15:31:00Z">
              <w:rPr>
                <w:rFonts w:ascii="Arial" w:hAnsi="Arial" w:cs="Arial"/>
                <w:color w:val="666666"/>
                <w:sz w:val="21"/>
                <w:szCs w:val="21"/>
              </w:rPr>
            </w:rPrChange>
          </w:rPr>
          <w:t xml:space="preserve">Work in a </w:t>
        </w:r>
      </w:ins>
      <w:ins w:id="56" w:author="Langsdorf, Leonard" w:date="2018-06-25T13:46:00Z">
        <w:r w:rsidRPr="00DC56B2">
          <w:rPr>
            <w:rFonts w:ascii="Arial" w:hAnsi="Arial" w:cs="Arial"/>
            <w:sz w:val="21"/>
            <w:szCs w:val="21"/>
          </w:rPr>
          <w:t>fast-paced</w:t>
        </w:r>
      </w:ins>
      <w:ins w:id="57" w:author="Langsdorf, Leonard" w:date="2018-06-25T13:45:00Z">
        <w:r w:rsidRPr="00DC56B2">
          <w:rPr>
            <w:rFonts w:ascii="Arial" w:hAnsi="Arial" w:cs="Arial"/>
            <w:sz w:val="21"/>
            <w:szCs w:val="21"/>
            <w:rPrChange w:id="58" w:author="Langsdorf, Leonard" w:date="2018-06-25T15:31:00Z">
              <w:rPr>
                <w:rFonts w:ascii="Arial" w:hAnsi="Arial" w:cs="Arial"/>
                <w:color w:val="666666"/>
                <w:sz w:val="21"/>
                <w:szCs w:val="21"/>
              </w:rPr>
            </w:rPrChange>
          </w:rPr>
          <w:t xml:space="preserve"> start</w:t>
        </w:r>
      </w:ins>
      <w:ins w:id="59" w:author="Langsdorf, Leonard" w:date="2018-06-25T13:46:00Z">
        <w:r w:rsidRPr="00DC56B2">
          <w:rPr>
            <w:rFonts w:ascii="Arial" w:hAnsi="Arial" w:cs="Arial"/>
            <w:sz w:val="21"/>
            <w:szCs w:val="21"/>
            <w:rPrChange w:id="60" w:author="Langsdorf, Leonard" w:date="2018-06-25T15:31:00Z">
              <w:rPr>
                <w:rFonts w:ascii="Arial" w:hAnsi="Arial" w:cs="Arial"/>
                <w:color w:val="666666"/>
                <w:sz w:val="21"/>
                <w:szCs w:val="21"/>
              </w:rPr>
            </w:rPrChange>
          </w:rPr>
          <w:t xml:space="preserve">-up like environment </w:t>
        </w:r>
      </w:ins>
      <w:ins w:id="61" w:author="Langsdorf, Leonard" w:date="2018-06-25T13:39:00Z">
        <w:r w:rsidR="00EA5EA3" w:rsidRPr="00DC56B2">
          <w:rPr>
            <w:rFonts w:ascii="Arial" w:hAnsi="Arial" w:cs="Arial"/>
            <w:color w:val="666666"/>
            <w:sz w:val="21"/>
            <w:szCs w:val="21"/>
          </w:rPr>
          <w:br/>
        </w:r>
      </w:ins>
    </w:p>
    <w:p w14:paraId="382A36F4" w14:textId="4AE03A95" w:rsidR="00D17493" w:rsidRPr="00DC56B2" w:rsidDel="00D17493" w:rsidRDefault="00D17493" w:rsidP="00CE53DE">
      <w:pPr>
        <w:pStyle w:val="ListParagraph"/>
        <w:numPr>
          <w:ilvl w:val="0"/>
          <w:numId w:val="2"/>
        </w:numPr>
        <w:shd w:val="clear" w:color="auto" w:fill="FFFFFF"/>
        <w:spacing w:after="0" w:line="240" w:lineRule="auto"/>
        <w:rPr>
          <w:del w:id="62" w:author="Langsdorf, Leonard" w:date="2018-06-25T13:27:00Z"/>
          <w:rFonts w:ascii="Arial" w:eastAsia="Times New Roman" w:hAnsi="Arial" w:cs="Arial"/>
          <w:sz w:val="21"/>
          <w:szCs w:val="21"/>
        </w:rPr>
      </w:pPr>
    </w:p>
    <w:p w14:paraId="7312764E" w14:textId="4CBFF90A" w:rsidR="00CE53DE" w:rsidRPr="00DC56B2" w:rsidDel="00CD10A4" w:rsidRDefault="00CE53DE">
      <w:pPr>
        <w:pStyle w:val="ListParagraph"/>
        <w:shd w:val="clear" w:color="auto" w:fill="FFFFFF"/>
        <w:spacing w:after="0" w:line="240" w:lineRule="auto"/>
        <w:rPr>
          <w:del w:id="63" w:author="Langsdorf, Leonard" w:date="2018-06-25T13:24:00Z"/>
          <w:rFonts w:ascii="Arial" w:eastAsia="Times New Roman" w:hAnsi="Arial" w:cs="Arial"/>
          <w:sz w:val="21"/>
          <w:szCs w:val="21"/>
          <w:rPrChange w:id="64" w:author="Langsdorf, Leonard" w:date="2018-06-25T15:31:00Z">
            <w:rPr>
              <w:del w:id="65" w:author="Langsdorf, Leonard" w:date="2018-06-25T13:24:00Z"/>
            </w:rPr>
          </w:rPrChange>
        </w:rPr>
        <w:pPrChange w:id="66" w:author="Langsdorf, Leonard" w:date="2018-06-25T13:29:00Z">
          <w:pPr>
            <w:pStyle w:val="ListParagraph"/>
            <w:numPr>
              <w:numId w:val="2"/>
            </w:numPr>
            <w:shd w:val="clear" w:color="auto" w:fill="FFFFFF"/>
            <w:spacing w:after="0" w:line="240" w:lineRule="auto"/>
            <w:ind w:hanging="360"/>
          </w:pPr>
        </w:pPrChange>
      </w:pPr>
      <w:del w:id="67" w:author="Langsdorf, Leonard" w:date="2018-06-25T13:24:00Z">
        <w:r w:rsidRPr="00DC56B2" w:rsidDel="00CD10A4">
          <w:rPr>
            <w:rFonts w:ascii="Arial" w:eastAsia="Times New Roman" w:hAnsi="Arial" w:cs="Arial"/>
            <w:sz w:val="21"/>
            <w:szCs w:val="21"/>
            <w:rPrChange w:id="68" w:author="Langsdorf, Leonard" w:date="2018-06-25T15:31:00Z">
              <w:rPr/>
            </w:rPrChange>
          </w:rPr>
          <w:delText xml:space="preserve">Proven skills that re-imagine long-standing practices. </w:delText>
        </w:r>
      </w:del>
    </w:p>
    <w:p w14:paraId="26518DA4" w14:textId="22EAF109" w:rsidR="00CE53DE" w:rsidRPr="00DC56B2" w:rsidDel="00CD10A4" w:rsidRDefault="00CE53DE">
      <w:pPr>
        <w:pStyle w:val="ListParagraph"/>
        <w:rPr>
          <w:del w:id="69" w:author="Langsdorf, Leonard" w:date="2018-06-25T13:24:00Z"/>
          <w:rFonts w:ascii="Arial" w:hAnsi="Arial" w:cs="Arial"/>
          <w:rPrChange w:id="70" w:author="Langsdorf, Leonard" w:date="2018-06-25T15:31:00Z">
            <w:rPr>
              <w:del w:id="71" w:author="Langsdorf, Leonard" w:date="2018-06-25T13:24:00Z"/>
            </w:rPr>
          </w:rPrChange>
        </w:rPr>
        <w:pPrChange w:id="72" w:author="Langsdorf, Leonard" w:date="2018-06-25T13:29:00Z">
          <w:pPr>
            <w:pStyle w:val="ListParagraph"/>
            <w:numPr>
              <w:numId w:val="2"/>
            </w:numPr>
            <w:shd w:val="clear" w:color="auto" w:fill="FFFFFF"/>
            <w:spacing w:after="0" w:line="240" w:lineRule="auto"/>
            <w:ind w:hanging="360"/>
          </w:pPr>
        </w:pPrChange>
      </w:pPr>
      <w:del w:id="73" w:author="Langsdorf, Leonard" w:date="2018-06-25T13:24:00Z">
        <w:r w:rsidRPr="00DC56B2" w:rsidDel="00CD10A4">
          <w:rPr>
            <w:rFonts w:ascii="Arial" w:hAnsi="Arial" w:cs="Arial"/>
            <w:rPrChange w:id="74" w:author="Langsdorf, Leonard" w:date="2018-06-25T15:31:00Z">
              <w:rPr/>
            </w:rPrChange>
          </w:rPr>
          <w:delText>Envision and deliver transformative concepts.</w:delText>
        </w:r>
      </w:del>
    </w:p>
    <w:p w14:paraId="21B3976F" w14:textId="2A2DA5A9" w:rsidR="00CE53DE" w:rsidRPr="00DC56B2" w:rsidDel="00CD10A4" w:rsidRDefault="00CE53DE">
      <w:pPr>
        <w:pStyle w:val="ListParagraph"/>
        <w:rPr>
          <w:del w:id="75" w:author="Langsdorf, Leonard" w:date="2018-06-25T13:24:00Z"/>
          <w:rFonts w:ascii="Arial" w:hAnsi="Arial" w:cs="Arial"/>
          <w:rPrChange w:id="76" w:author="Langsdorf, Leonard" w:date="2018-06-25T15:31:00Z">
            <w:rPr>
              <w:del w:id="77" w:author="Langsdorf, Leonard" w:date="2018-06-25T13:24:00Z"/>
            </w:rPr>
          </w:rPrChange>
        </w:rPr>
        <w:pPrChange w:id="78" w:author="Langsdorf, Leonard" w:date="2018-06-25T13:29:00Z">
          <w:pPr>
            <w:pStyle w:val="ListParagraph"/>
            <w:numPr>
              <w:numId w:val="2"/>
            </w:numPr>
            <w:shd w:val="clear" w:color="auto" w:fill="FFFFFF"/>
            <w:spacing w:after="0" w:line="240" w:lineRule="auto"/>
            <w:ind w:hanging="360"/>
          </w:pPr>
        </w:pPrChange>
      </w:pPr>
      <w:del w:id="79" w:author="Langsdorf, Leonard" w:date="2018-06-25T13:24:00Z">
        <w:r w:rsidRPr="00DC56B2" w:rsidDel="00CD10A4">
          <w:rPr>
            <w:rFonts w:ascii="Arial" w:hAnsi="Arial" w:cs="Arial"/>
            <w:rPrChange w:id="80" w:author="Langsdorf, Leonard" w:date="2018-06-25T15:31:00Z">
              <w:rPr/>
            </w:rPrChange>
          </w:rPr>
          <w:delText xml:space="preserve">Champion the development of the digital innovation labs and present to key stake holders. </w:delText>
        </w:r>
      </w:del>
    </w:p>
    <w:p w14:paraId="01C5426A" w14:textId="5D50AB73" w:rsidR="00CE53DE" w:rsidRPr="00DC56B2" w:rsidDel="00CD10A4" w:rsidRDefault="00CE53DE">
      <w:pPr>
        <w:pStyle w:val="ListParagraph"/>
        <w:rPr>
          <w:del w:id="81" w:author="Langsdorf, Leonard" w:date="2018-06-25T13:24:00Z"/>
          <w:rFonts w:ascii="Arial" w:hAnsi="Arial" w:cs="Arial"/>
          <w:rPrChange w:id="82" w:author="Langsdorf, Leonard" w:date="2018-06-25T15:31:00Z">
            <w:rPr>
              <w:del w:id="83" w:author="Langsdorf, Leonard" w:date="2018-06-25T13:24:00Z"/>
            </w:rPr>
          </w:rPrChange>
        </w:rPr>
        <w:pPrChange w:id="84" w:author="Langsdorf, Leonard" w:date="2018-06-25T13:29:00Z">
          <w:pPr>
            <w:pStyle w:val="ListParagraph"/>
            <w:numPr>
              <w:numId w:val="2"/>
            </w:numPr>
            <w:shd w:val="clear" w:color="auto" w:fill="FFFFFF"/>
            <w:spacing w:after="0" w:line="240" w:lineRule="auto"/>
            <w:ind w:hanging="360"/>
          </w:pPr>
        </w:pPrChange>
      </w:pPr>
      <w:del w:id="85" w:author="Langsdorf, Leonard" w:date="2018-06-25T13:24:00Z">
        <w:r w:rsidRPr="00DC56B2" w:rsidDel="00CD10A4">
          <w:rPr>
            <w:rFonts w:ascii="Arial" w:hAnsi="Arial" w:cs="Arial"/>
            <w:rPrChange w:id="86" w:author="Langsdorf, Leonard" w:date="2018-06-25T15:31:00Z">
              <w:rPr/>
            </w:rPrChange>
          </w:rPr>
          <w:delText xml:space="preserve">Work with clients and client teams to successfully grow </w:delText>
        </w:r>
      </w:del>
      <w:del w:id="87" w:author="Langsdorf, Leonard" w:date="2018-06-06T12:20:00Z">
        <w:r w:rsidRPr="00DC56B2" w:rsidDel="00490252">
          <w:rPr>
            <w:rFonts w:ascii="Arial" w:hAnsi="Arial" w:cs="Arial"/>
            <w:rPrChange w:id="88" w:author="Langsdorf, Leonard" w:date="2018-06-25T15:31:00Z">
              <w:rPr/>
            </w:rPrChange>
          </w:rPr>
          <w:delText xml:space="preserve">our </w:delText>
        </w:r>
      </w:del>
      <w:del w:id="89" w:author="Langsdorf, Leonard" w:date="2018-06-25T13:24:00Z">
        <w:r w:rsidRPr="00DC56B2" w:rsidDel="00CD10A4">
          <w:rPr>
            <w:rFonts w:ascii="Arial" w:hAnsi="Arial" w:cs="Arial"/>
            <w:rPrChange w:id="90" w:author="Langsdorf, Leonard" w:date="2018-06-25T15:31:00Z">
              <w:rPr/>
            </w:rPrChange>
          </w:rPr>
          <w:delText>Digital footprint in key accounts.</w:delText>
        </w:r>
      </w:del>
    </w:p>
    <w:p w14:paraId="07917BC2" w14:textId="0B650B1F" w:rsidR="00CE53DE" w:rsidRPr="00DC56B2" w:rsidDel="00CD10A4" w:rsidRDefault="00CE53DE">
      <w:pPr>
        <w:pStyle w:val="ListParagraph"/>
        <w:rPr>
          <w:del w:id="91" w:author="Langsdorf, Leonard" w:date="2018-06-25T13:24:00Z"/>
          <w:rFonts w:ascii="Arial" w:hAnsi="Arial" w:cs="Arial"/>
          <w:rPrChange w:id="92" w:author="Langsdorf, Leonard" w:date="2018-06-25T15:31:00Z">
            <w:rPr>
              <w:del w:id="93" w:author="Langsdorf, Leonard" w:date="2018-06-25T13:24:00Z"/>
            </w:rPr>
          </w:rPrChange>
        </w:rPr>
        <w:pPrChange w:id="94" w:author="Langsdorf, Leonard" w:date="2018-06-25T13:29:00Z">
          <w:pPr>
            <w:pStyle w:val="ListParagraph"/>
            <w:numPr>
              <w:numId w:val="2"/>
            </w:numPr>
            <w:shd w:val="clear" w:color="auto" w:fill="FFFFFF"/>
            <w:spacing w:after="0" w:line="240" w:lineRule="auto"/>
            <w:ind w:hanging="360"/>
          </w:pPr>
        </w:pPrChange>
      </w:pPr>
      <w:del w:id="95" w:author="Langsdorf, Leonard" w:date="2018-06-25T13:24:00Z">
        <w:r w:rsidRPr="00DC56B2" w:rsidDel="00CD10A4">
          <w:rPr>
            <w:rFonts w:ascii="Arial" w:hAnsi="Arial" w:cs="Arial"/>
            <w:rPrChange w:id="96" w:author="Langsdorf, Leonard" w:date="2018-06-25T15:31:00Z">
              <w:rPr/>
            </w:rPrChange>
          </w:rPr>
          <w:delText>Articulately present digital concepts to senior management.</w:delText>
        </w:r>
      </w:del>
    </w:p>
    <w:p w14:paraId="73456B23" w14:textId="31444C82" w:rsidR="00CE53DE" w:rsidRPr="00DC56B2" w:rsidDel="00CD10A4" w:rsidRDefault="00CE53DE">
      <w:pPr>
        <w:pStyle w:val="ListParagraph"/>
        <w:rPr>
          <w:del w:id="97" w:author="Langsdorf, Leonard" w:date="2018-06-25T13:24:00Z"/>
          <w:rFonts w:ascii="Arial" w:hAnsi="Arial" w:cs="Arial"/>
          <w:rPrChange w:id="98" w:author="Langsdorf, Leonard" w:date="2018-06-25T15:31:00Z">
            <w:rPr>
              <w:del w:id="99" w:author="Langsdorf, Leonard" w:date="2018-06-25T13:24:00Z"/>
            </w:rPr>
          </w:rPrChange>
        </w:rPr>
        <w:pPrChange w:id="100" w:author="Langsdorf, Leonard" w:date="2018-06-25T13:29:00Z">
          <w:pPr>
            <w:pStyle w:val="ListParagraph"/>
            <w:numPr>
              <w:numId w:val="2"/>
            </w:numPr>
            <w:shd w:val="clear" w:color="auto" w:fill="FFFFFF"/>
            <w:spacing w:after="0" w:line="240" w:lineRule="auto"/>
            <w:ind w:hanging="360"/>
          </w:pPr>
        </w:pPrChange>
      </w:pPr>
      <w:del w:id="101" w:author="Langsdorf, Leonard" w:date="2018-06-25T13:24:00Z">
        <w:r w:rsidRPr="00DC56B2" w:rsidDel="00CD10A4">
          <w:rPr>
            <w:rFonts w:ascii="Arial" w:hAnsi="Arial" w:cs="Arial"/>
            <w:rPrChange w:id="102" w:author="Langsdorf, Leonard" w:date="2018-06-25T15:31:00Z">
              <w:rPr/>
            </w:rPrChange>
          </w:rPr>
          <w:delText xml:space="preserve">Work with clients and client teams to successfully grow </w:delText>
        </w:r>
      </w:del>
      <w:del w:id="103" w:author="Langsdorf, Leonard" w:date="2018-06-06T12:20:00Z">
        <w:r w:rsidRPr="00DC56B2" w:rsidDel="00490252">
          <w:rPr>
            <w:rFonts w:ascii="Arial" w:hAnsi="Arial" w:cs="Arial"/>
            <w:rPrChange w:id="104" w:author="Langsdorf, Leonard" w:date="2018-06-25T15:31:00Z">
              <w:rPr/>
            </w:rPrChange>
          </w:rPr>
          <w:delText xml:space="preserve">our </w:delText>
        </w:r>
      </w:del>
      <w:del w:id="105" w:author="Langsdorf, Leonard" w:date="2018-06-25T13:24:00Z">
        <w:r w:rsidRPr="00DC56B2" w:rsidDel="00CD10A4">
          <w:rPr>
            <w:rFonts w:ascii="Arial" w:hAnsi="Arial" w:cs="Arial"/>
            <w:rPrChange w:id="106" w:author="Langsdorf, Leonard" w:date="2018-06-25T15:31:00Z">
              <w:rPr/>
            </w:rPrChange>
          </w:rPr>
          <w:delText>Digital footprint in key accounts.</w:delText>
        </w:r>
      </w:del>
    </w:p>
    <w:p w14:paraId="336F04ED" w14:textId="0B2BE3BC" w:rsidR="00CE53DE" w:rsidRPr="00DC56B2" w:rsidDel="00CD10A4" w:rsidRDefault="00CE53DE">
      <w:pPr>
        <w:pStyle w:val="ListParagraph"/>
        <w:rPr>
          <w:del w:id="107" w:author="Langsdorf, Leonard" w:date="2018-06-25T13:24:00Z"/>
          <w:rFonts w:ascii="Arial" w:hAnsi="Arial" w:cs="Arial"/>
          <w:rPrChange w:id="108" w:author="Langsdorf, Leonard" w:date="2018-06-25T15:31:00Z">
            <w:rPr>
              <w:del w:id="109" w:author="Langsdorf, Leonard" w:date="2018-06-25T13:24:00Z"/>
            </w:rPr>
          </w:rPrChange>
        </w:rPr>
        <w:pPrChange w:id="110" w:author="Langsdorf, Leonard" w:date="2018-06-25T13:29:00Z">
          <w:pPr>
            <w:pStyle w:val="ListParagraph"/>
            <w:numPr>
              <w:numId w:val="2"/>
            </w:numPr>
            <w:shd w:val="clear" w:color="auto" w:fill="FFFFFF"/>
            <w:spacing w:after="0" w:line="240" w:lineRule="auto"/>
            <w:ind w:hanging="360"/>
          </w:pPr>
        </w:pPrChange>
      </w:pPr>
      <w:del w:id="111" w:author="Langsdorf, Leonard" w:date="2018-06-25T13:24:00Z">
        <w:r w:rsidRPr="00DC56B2" w:rsidDel="00CD10A4">
          <w:rPr>
            <w:rFonts w:ascii="Arial" w:hAnsi="Arial" w:cs="Arial"/>
            <w:rPrChange w:id="112" w:author="Langsdorf, Leonard" w:date="2018-06-25T15:31:00Z">
              <w:rPr/>
            </w:rPrChange>
          </w:rPr>
          <w:delText>Ensure that the digital innovation lab is up to date with current market and technology trends within financial services and Fintech.</w:delText>
        </w:r>
      </w:del>
    </w:p>
    <w:p w14:paraId="656E4FF7" w14:textId="2F4F450E" w:rsidR="00A43739" w:rsidRPr="00DC56B2" w:rsidDel="00CD10A4" w:rsidRDefault="00CE53DE">
      <w:pPr>
        <w:pStyle w:val="ListParagraph"/>
        <w:rPr>
          <w:del w:id="113" w:author="Langsdorf, Leonard" w:date="2018-06-25T13:24:00Z"/>
          <w:rFonts w:ascii="Arial" w:hAnsi="Arial" w:cs="Arial"/>
          <w:rPrChange w:id="114" w:author="Langsdorf, Leonard" w:date="2018-06-25T15:31:00Z">
            <w:rPr>
              <w:del w:id="115" w:author="Langsdorf, Leonard" w:date="2018-06-25T13:24:00Z"/>
            </w:rPr>
          </w:rPrChange>
        </w:rPr>
        <w:pPrChange w:id="116" w:author="Langsdorf, Leonard" w:date="2018-06-25T13:29:00Z">
          <w:pPr>
            <w:pStyle w:val="ListParagraph"/>
            <w:numPr>
              <w:numId w:val="2"/>
            </w:numPr>
            <w:shd w:val="clear" w:color="auto" w:fill="FFFFFF"/>
            <w:spacing w:after="0" w:line="240" w:lineRule="auto"/>
            <w:ind w:hanging="360"/>
          </w:pPr>
        </w:pPrChange>
      </w:pPr>
      <w:del w:id="117" w:author="Langsdorf, Leonard" w:date="2018-06-25T13:24:00Z">
        <w:r w:rsidRPr="00DC56B2" w:rsidDel="00CD10A4">
          <w:rPr>
            <w:rFonts w:ascii="Arial" w:hAnsi="Arial" w:cs="Arial"/>
            <w:rPrChange w:id="118" w:author="Langsdorf, Leonard" w:date="2018-06-25T15:31:00Z">
              <w:rPr/>
            </w:rPrChange>
          </w:rPr>
          <w:delText>Be an expert in Digital Transformation - serving as primary contact with C-level customers, identifying and developing potential opportunities and acting as a client advisor.</w:delText>
        </w:r>
      </w:del>
    </w:p>
    <w:p w14:paraId="79CF0279" w14:textId="29F94B7F" w:rsidR="00CE53DE" w:rsidRPr="00DC56B2" w:rsidRDefault="00CE53DE">
      <w:pPr>
        <w:pStyle w:val="ListParagraph"/>
        <w:shd w:val="clear" w:color="auto" w:fill="FFFFFF"/>
        <w:spacing w:after="0" w:line="240" w:lineRule="auto"/>
        <w:rPr>
          <w:rFonts w:ascii="Arial" w:hAnsi="Arial" w:cs="Arial"/>
          <w:rPrChange w:id="119" w:author="Langsdorf, Leonard" w:date="2018-06-25T15:31:00Z">
            <w:rPr/>
          </w:rPrChange>
        </w:rPr>
        <w:pPrChange w:id="120" w:author="Langsdorf, Leonard" w:date="2018-06-25T13:29:00Z">
          <w:pPr>
            <w:shd w:val="clear" w:color="auto" w:fill="FFFFFF"/>
            <w:spacing w:after="0" w:line="240" w:lineRule="auto"/>
          </w:pPr>
        </w:pPrChange>
      </w:pPr>
    </w:p>
    <w:p w14:paraId="0C78B81D" w14:textId="0F21E105" w:rsidR="00722ECC" w:rsidRPr="00DC56B2" w:rsidDel="00700537" w:rsidRDefault="00722ECC" w:rsidP="00722ECC">
      <w:pPr>
        <w:shd w:val="clear" w:color="auto" w:fill="FFFFFF"/>
        <w:spacing w:after="0" w:line="240" w:lineRule="auto"/>
        <w:rPr>
          <w:del w:id="121" w:author="Langsdorf, Leonard" w:date="2018-06-25T13:23:00Z"/>
          <w:rFonts w:ascii="Arial" w:eastAsia="Times New Roman" w:hAnsi="Arial" w:cs="Arial"/>
          <w:sz w:val="21"/>
          <w:szCs w:val="21"/>
        </w:rPr>
      </w:pPr>
      <w:del w:id="122" w:author="Langsdorf, Leonard" w:date="2018-06-25T13:23:00Z">
        <w:r w:rsidRPr="00DC56B2" w:rsidDel="00700537">
          <w:rPr>
            <w:rFonts w:ascii="Arial" w:eastAsia="Times New Roman" w:hAnsi="Arial" w:cs="Arial"/>
            <w:b/>
            <w:bCs/>
            <w:sz w:val="21"/>
            <w:szCs w:val="21"/>
          </w:rPr>
          <w:delText>Role Description</w:delText>
        </w:r>
      </w:del>
    </w:p>
    <w:p w14:paraId="0E3BDAB9" w14:textId="21C22461" w:rsidR="00722ECC" w:rsidRPr="00DC56B2" w:rsidDel="00700537" w:rsidRDefault="00722ECC" w:rsidP="00722ECC">
      <w:pPr>
        <w:shd w:val="clear" w:color="auto" w:fill="FFFFFF"/>
        <w:spacing w:after="0" w:line="240" w:lineRule="auto"/>
        <w:rPr>
          <w:del w:id="123" w:author="Langsdorf, Leonard" w:date="2018-06-25T13:23:00Z"/>
          <w:rFonts w:ascii="Arial" w:eastAsia="Times New Roman" w:hAnsi="Arial" w:cs="Arial"/>
          <w:sz w:val="21"/>
          <w:szCs w:val="21"/>
        </w:rPr>
      </w:pPr>
    </w:p>
    <w:p w14:paraId="2942A8CD" w14:textId="70EC8C79" w:rsidR="00722ECC" w:rsidRPr="00DC56B2" w:rsidDel="00700537" w:rsidRDefault="00722ECC" w:rsidP="00722ECC">
      <w:pPr>
        <w:shd w:val="clear" w:color="auto" w:fill="FFFFFF"/>
        <w:spacing w:after="0" w:line="240" w:lineRule="auto"/>
        <w:rPr>
          <w:del w:id="124" w:author="Langsdorf, Leonard" w:date="2018-06-25T13:23:00Z"/>
          <w:rFonts w:ascii="Arial" w:eastAsia="Times New Roman" w:hAnsi="Arial" w:cs="Arial"/>
          <w:sz w:val="21"/>
          <w:szCs w:val="21"/>
        </w:rPr>
      </w:pPr>
      <w:del w:id="125" w:author="Langsdorf, Leonard" w:date="2018-06-25T13:23:00Z">
        <w:r w:rsidRPr="00DC56B2" w:rsidDel="00700537">
          <w:rPr>
            <w:rFonts w:ascii="Arial" w:eastAsia="Times New Roman" w:hAnsi="Arial" w:cs="Arial"/>
            <w:sz w:val="21"/>
            <w:szCs w:val="21"/>
          </w:rPr>
          <w:delText>Capco is looking for an Innovation Lead</w:delText>
        </w:r>
      </w:del>
      <w:ins w:id="126" w:author="Lennon, Colby" w:date="2018-06-11T14:51:00Z">
        <w:del w:id="127" w:author="Langsdorf, Leonard" w:date="2018-06-25T13:23:00Z">
          <w:r w:rsidRPr="00DC56B2" w:rsidDel="00700537">
            <w:rPr>
              <w:rFonts w:ascii="Arial" w:eastAsia="Times New Roman" w:hAnsi="Arial" w:cs="Arial"/>
              <w:sz w:val="21"/>
              <w:szCs w:val="21"/>
            </w:rPr>
            <w:delText xml:space="preserve">Sao Paulo, </w:delText>
          </w:r>
        </w:del>
      </w:ins>
      <w:del w:id="128" w:author="Langsdorf, Leonard" w:date="2018-06-25T13:23:00Z">
        <w:r w:rsidRPr="00DC56B2" w:rsidDel="00700537">
          <w:rPr>
            <w:rFonts w:ascii="Arial" w:eastAsia="Times New Roman" w:hAnsi="Arial" w:cs="Arial"/>
            <w:sz w:val="21"/>
            <w:szCs w:val="21"/>
          </w:rPr>
          <w:delText xml:space="preserve">One of four of Capco’s global innovation labs that focuses exclusively on rapidly building proof of concept’s by bringing together best-in-class PhDs, data scientists, designers, Fintech’s, and rapid prototyping teams to help our clients create solutions that push the boundaries of what’s possible in financial services. </w:delText>
        </w:r>
        <w:r w:rsidRPr="00DC56B2" w:rsidDel="00700537">
          <w:rPr>
            <w:rFonts w:ascii="Arial" w:eastAsia="Times New Roman" w:hAnsi="Arial" w:cs="Arial"/>
            <w:color w:val="000000"/>
            <w:sz w:val="21"/>
            <w:szCs w:val="21"/>
            <w:lang w:eastAsia="en-GB"/>
          </w:rPr>
          <w:delText>passionate pursuit of innovation practices, trends, &amp; approaches across consumer industries and the Financial Services segment.</w:delText>
        </w:r>
        <w:r w:rsidRPr="00DC56B2" w:rsidDel="00700537">
          <w:rPr>
            <w:rFonts w:ascii="Arial" w:eastAsia="Times New Roman" w:hAnsi="Arial" w:cs="Arial"/>
            <w:sz w:val="21"/>
            <w:szCs w:val="21"/>
          </w:rPr>
          <w:delText xml:space="preserve"> The ideal candidate will have a track record of delivering high profile impactful prototypes in an opportunity rich environment and demonstrate the ability to partner with Top Tier Financial institutions and best of bread FinTech startups.  </w:delText>
        </w:r>
      </w:del>
    </w:p>
    <w:p w14:paraId="7D527FC9" w14:textId="3DD5ED3A" w:rsidR="00722ECC" w:rsidRPr="00DC56B2" w:rsidDel="00700537" w:rsidRDefault="00722ECC" w:rsidP="00722ECC">
      <w:pPr>
        <w:shd w:val="clear" w:color="auto" w:fill="FFFFFF"/>
        <w:spacing w:after="0" w:line="240" w:lineRule="auto"/>
        <w:ind w:left="648"/>
        <w:rPr>
          <w:del w:id="129" w:author="Langsdorf, Leonard" w:date="2018-06-25T13:23:00Z"/>
          <w:rFonts w:ascii="Arial" w:eastAsia="Times New Roman" w:hAnsi="Arial" w:cs="Arial"/>
          <w:sz w:val="21"/>
          <w:szCs w:val="21"/>
        </w:rPr>
      </w:pPr>
    </w:p>
    <w:p w14:paraId="60FD2E84" w14:textId="269DD678" w:rsidR="00722ECC" w:rsidRPr="00DC56B2" w:rsidDel="00700537" w:rsidRDefault="00722ECC" w:rsidP="00722ECC">
      <w:pPr>
        <w:pStyle w:val="ListParagraph"/>
        <w:numPr>
          <w:ilvl w:val="0"/>
          <w:numId w:val="2"/>
        </w:numPr>
        <w:shd w:val="clear" w:color="auto" w:fill="FFFFFF"/>
        <w:spacing w:after="0" w:line="240" w:lineRule="auto"/>
        <w:rPr>
          <w:del w:id="130" w:author="Langsdorf, Leonard" w:date="2018-06-25T13:23:00Z"/>
          <w:rFonts w:ascii="Arial" w:eastAsia="Times New Roman" w:hAnsi="Arial" w:cs="Arial"/>
          <w:sz w:val="21"/>
          <w:szCs w:val="21"/>
        </w:rPr>
      </w:pPr>
      <w:del w:id="131" w:author="Langsdorf, Leonard" w:date="2018-06-25T13:23:00Z">
        <w:r w:rsidRPr="00DC56B2" w:rsidDel="00700537">
          <w:rPr>
            <w:rFonts w:ascii="Arial" w:eastAsia="Times New Roman" w:hAnsi="Arial" w:cs="Arial"/>
            <w:sz w:val="21"/>
            <w:szCs w:val="21"/>
          </w:rPr>
          <w:delText xml:space="preserve">Deep understanding of and interest in rapid prototyping proofs of concepts and building minimum viable products. </w:delText>
        </w:r>
      </w:del>
    </w:p>
    <w:p w14:paraId="6BEE5864" w14:textId="08590359" w:rsidR="00722ECC" w:rsidRPr="00DC56B2" w:rsidDel="00700537" w:rsidRDefault="00722ECC" w:rsidP="00722ECC">
      <w:pPr>
        <w:pStyle w:val="ListParagraph"/>
        <w:numPr>
          <w:ilvl w:val="0"/>
          <w:numId w:val="2"/>
        </w:numPr>
        <w:shd w:val="clear" w:color="auto" w:fill="FFFFFF"/>
        <w:spacing w:after="0" w:line="240" w:lineRule="auto"/>
        <w:rPr>
          <w:del w:id="132" w:author="Langsdorf, Leonard" w:date="2018-06-25T13:23:00Z"/>
          <w:rFonts w:ascii="Arial" w:eastAsia="Times New Roman" w:hAnsi="Arial" w:cs="Arial"/>
          <w:sz w:val="21"/>
          <w:szCs w:val="21"/>
        </w:rPr>
      </w:pPr>
      <w:del w:id="133" w:author="Langsdorf, Leonard" w:date="2018-06-25T13:23:00Z">
        <w:r w:rsidRPr="00DC56B2" w:rsidDel="00700537">
          <w:rPr>
            <w:rFonts w:ascii="Arial" w:eastAsia="Times New Roman" w:hAnsi="Arial" w:cs="Arial"/>
            <w:sz w:val="21"/>
            <w:szCs w:val="21"/>
          </w:rPr>
          <w:delText xml:space="preserve">Proven skills that re-imagine long-standing practices. </w:delText>
        </w:r>
      </w:del>
    </w:p>
    <w:p w14:paraId="31C1D762" w14:textId="0300DA32" w:rsidR="00722ECC" w:rsidRPr="00DC56B2" w:rsidDel="00700537" w:rsidRDefault="00722ECC" w:rsidP="00722ECC">
      <w:pPr>
        <w:pStyle w:val="ListParagraph"/>
        <w:numPr>
          <w:ilvl w:val="0"/>
          <w:numId w:val="2"/>
        </w:numPr>
        <w:shd w:val="clear" w:color="auto" w:fill="FFFFFF"/>
        <w:spacing w:after="0" w:line="240" w:lineRule="auto"/>
        <w:rPr>
          <w:del w:id="134" w:author="Langsdorf, Leonard" w:date="2018-06-25T13:23:00Z"/>
          <w:rFonts w:ascii="Arial" w:eastAsia="Times New Roman" w:hAnsi="Arial" w:cs="Arial"/>
          <w:sz w:val="21"/>
          <w:szCs w:val="21"/>
        </w:rPr>
      </w:pPr>
      <w:del w:id="135" w:author="Langsdorf, Leonard" w:date="2018-06-25T13:23:00Z">
        <w:r w:rsidRPr="00DC56B2" w:rsidDel="00700537">
          <w:rPr>
            <w:rFonts w:ascii="Arial" w:eastAsia="Times New Roman" w:hAnsi="Arial" w:cs="Arial"/>
            <w:sz w:val="21"/>
            <w:szCs w:val="21"/>
          </w:rPr>
          <w:delText>Envision and deliver transformative concepts.</w:delText>
        </w:r>
      </w:del>
    </w:p>
    <w:p w14:paraId="7470A988" w14:textId="52BF6BF5" w:rsidR="00722ECC" w:rsidRPr="00DC56B2" w:rsidDel="00700537" w:rsidRDefault="00722ECC" w:rsidP="00722ECC">
      <w:pPr>
        <w:pStyle w:val="ListParagraph"/>
        <w:numPr>
          <w:ilvl w:val="0"/>
          <w:numId w:val="2"/>
        </w:numPr>
        <w:shd w:val="clear" w:color="auto" w:fill="FFFFFF"/>
        <w:spacing w:after="0" w:line="240" w:lineRule="auto"/>
        <w:rPr>
          <w:del w:id="136" w:author="Langsdorf, Leonard" w:date="2018-06-25T13:23:00Z"/>
          <w:rFonts w:ascii="Arial" w:eastAsia="Times New Roman" w:hAnsi="Arial" w:cs="Arial"/>
          <w:sz w:val="21"/>
          <w:szCs w:val="21"/>
        </w:rPr>
      </w:pPr>
      <w:del w:id="137" w:author="Langsdorf, Leonard" w:date="2018-06-25T13:23:00Z">
        <w:r w:rsidRPr="00DC56B2" w:rsidDel="00700537">
          <w:rPr>
            <w:rFonts w:ascii="Arial" w:eastAsia="Times New Roman" w:hAnsi="Arial" w:cs="Arial"/>
            <w:sz w:val="21"/>
            <w:szCs w:val="21"/>
          </w:rPr>
          <w:delText xml:space="preserve">Champion the development of the digital innovation labs and present to key stake holders. </w:delText>
        </w:r>
      </w:del>
    </w:p>
    <w:p w14:paraId="2124CBEE" w14:textId="631B6E9E" w:rsidR="00722ECC" w:rsidRPr="00DC56B2" w:rsidDel="00700537" w:rsidRDefault="00722ECC" w:rsidP="00722ECC">
      <w:pPr>
        <w:pStyle w:val="ListParagraph"/>
        <w:numPr>
          <w:ilvl w:val="0"/>
          <w:numId w:val="2"/>
        </w:numPr>
        <w:shd w:val="clear" w:color="auto" w:fill="FFFFFF"/>
        <w:spacing w:after="0" w:line="240" w:lineRule="auto"/>
        <w:rPr>
          <w:del w:id="138" w:author="Langsdorf, Leonard" w:date="2018-06-25T13:23:00Z"/>
          <w:rFonts w:ascii="Arial" w:eastAsia="Times New Roman" w:hAnsi="Arial" w:cs="Arial"/>
          <w:sz w:val="21"/>
          <w:szCs w:val="21"/>
        </w:rPr>
      </w:pPr>
      <w:del w:id="139" w:author="Langsdorf, Leonard" w:date="2018-06-25T13:23:00Z">
        <w:r w:rsidRPr="00DC56B2" w:rsidDel="00700537">
          <w:rPr>
            <w:rFonts w:ascii="Arial" w:eastAsia="Times New Roman" w:hAnsi="Arial" w:cs="Arial"/>
            <w:sz w:val="21"/>
            <w:szCs w:val="21"/>
          </w:rPr>
          <w:delText xml:space="preserve">Work with clients and client teams to successfully grow </w:delText>
        </w:r>
      </w:del>
      <w:del w:id="140" w:author="Langsdorf, Leonard" w:date="2018-06-06T12:20:00Z">
        <w:r w:rsidRPr="00DC56B2" w:rsidDel="00490252">
          <w:rPr>
            <w:rFonts w:ascii="Arial" w:eastAsia="Times New Roman" w:hAnsi="Arial" w:cs="Arial"/>
            <w:sz w:val="21"/>
            <w:szCs w:val="21"/>
          </w:rPr>
          <w:delText xml:space="preserve">our </w:delText>
        </w:r>
      </w:del>
      <w:del w:id="141" w:author="Langsdorf, Leonard" w:date="2018-06-25T13:23:00Z">
        <w:r w:rsidRPr="00DC56B2" w:rsidDel="00700537">
          <w:rPr>
            <w:rFonts w:ascii="Arial" w:eastAsia="Times New Roman" w:hAnsi="Arial" w:cs="Arial"/>
            <w:sz w:val="21"/>
            <w:szCs w:val="21"/>
          </w:rPr>
          <w:delText>Digital footprint in key accounts.</w:delText>
        </w:r>
      </w:del>
    </w:p>
    <w:p w14:paraId="1BB03750" w14:textId="67468A22" w:rsidR="00722ECC" w:rsidRPr="00DC56B2" w:rsidDel="00700537" w:rsidRDefault="00722ECC" w:rsidP="00722ECC">
      <w:pPr>
        <w:pStyle w:val="ListParagraph"/>
        <w:numPr>
          <w:ilvl w:val="0"/>
          <w:numId w:val="2"/>
        </w:numPr>
        <w:shd w:val="clear" w:color="auto" w:fill="FFFFFF"/>
        <w:spacing w:after="0" w:line="240" w:lineRule="auto"/>
        <w:rPr>
          <w:del w:id="142" w:author="Langsdorf, Leonard" w:date="2018-06-25T13:23:00Z"/>
          <w:rFonts w:ascii="Arial" w:eastAsia="Times New Roman" w:hAnsi="Arial" w:cs="Arial"/>
          <w:sz w:val="21"/>
          <w:szCs w:val="21"/>
        </w:rPr>
      </w:pPr>
      <w:del w:id="143" w:author="Langsdorf, Leonard" w:date="2018-06-25T13:23:00Z">
        <w:r w:rsidRPr="00DC56B2" w:rsidDel="00700537">
          <w:rPr>
            <w:rFonts w:ascii="Arial" w:eastAsia="Times New Roman" w:hAnsi="Arial" w:cs="Arial"/>
            <w:sz w:val="21"/>
            <w:szCs w:val="21"/>
          </w:rPr>
          <w:delText>Articulately present digital concepts to senior management.</w:delText>
        </w:r>
      </w:del>
    </w:p>
    <w:p w14:paraId="5246C756" w14:textId="25E8197E" w:rsidR="00722ECC" w:rsidRPr="00DC56B2" w:rsidDel="00700537" w:rsidRDefault="00722ECC" w:rsidP="00722ECC">
      <w:pPr>
        <w:pStyle w:val="ListParagraph"/>
        <w:numPr>
          <w:ilvl w:val="0"/>
          <w:numId w:val="2"/>
        </w:numPr>
        <w:shd w:val="clear" w:color="auto" w:fill="FFFFFF"/>
        <w:spacing w:after="0" w:line="240" w:lineRule="auto"/>
        <w:rPr>
          <w:del w:id="144" w:author="Langsdorf, Leonard" w:date="2018-06-25T13:23:00Z"/>
          <w:rFonts w:ascii="Arial" w:eastAsia="Times New Roman" w:hAnsi="Arial" w:cs="Arial"/>
          <w:sz w:val="21"/>
          <w:szCs w:val="21"/>
        </w:rPr>
      </w:pPr>
      <w:del w:id="145" w:author="Langsdorf, Leonard" w:date="2018-06-25T13:23:00Z">
        <w:r w:rsidRPr="00DC56B2" w:rsidDel="00700537">
          <w:rPr>
            <w:rFonts w:ascii="Arial" w:eastAsia="Times New Roman" w:hAnsi="Arial" w:cs="Arial"/>
            <w:sz w:val="21"/>
            <w:szCs w:val="21"/>
          </w:rPr>
          <w:delText xml:space="preserve">Work with clients and client teams to successfully grow </w:delText>
        </w:r>
      </w:del>
      <w:del w:id="146" w:author="Langsdorf, Leonard" w:date="2018-06-06T12:20:00Z">
        <w:r w:rsidRPr="00DC56B2" w:rsidDel="00490252">
          <w:rPr>
            <w:rFonts w:ascii="Arial" w:eastAsia="Times New Roman" w:hAnsi="Arial" w:cs="Arial"/>
            <w:sz w:val="21"/>
            <w:szCs w:val="21"/>
          </w:rPr>
          <w:delText xml:space="preserve">our </w:delText>
        </w:r>
      </w:del>
      <w:del w:id="147" w:author="Langsdorf, Leonard" w:date="2018-06-25T13:23:00Z">
        <w:r w:rsidRPr="00DC56B2" w:rsidDel="00700537">
          <w:rPr>
            <w:rFonts w:ascii="Arial" w:eastAsia="Times New Roman" w:hAnsi="Arial" w:cs="Arial"/>
            <w:sz w:val="21"/>
            <w:szCs w:val="21"/>
          </w:rPr>
          <w:delText>Digital footprint in key accounts.</w:delText>
        </w:r>
      </w:del>
    </w:p>
    <w:p w14:paraId="005A0ED4" w14:textId="15545203" w:rsidR="00722ECC" w:rsidRPr="00DC56B2" w:rsidDel="00700537" w:rsidRDefault="00722ECC" w:rsidP="00722ECC">
      <w:pPr>
        <w:pStyle w:val="ListParagraph"/>
        <w:numPr>
          <w:ilvl w:val="0"/>
          <w:numId w:val="2"/>
        </w:numPr>
        <w:shd w:val="clear" w:color="auto" w:fill="FFFFFF"/>
        <w:spacing w:after="0" w:line="240" w:lineRule="auto"/>
        <w:rPr>
          <w:del w:id="148" w:author="Langsdorf, Leonard" w:date="2018-06-25T13:23:00Z"/>
          <w:rFonts w:ascii="Arial" w:eastAsia="Times New Roman" w:hAnsi="Arial" w:cs="Arial"/>
          <w:sz w:val="21"/>
          <w:szCs w:val="21"/>
        </w:rPr>
      </w:pPr>
      <w:del w:id="149" w:author="Langsdorf, Leonard" w:date="2018-06-25T13:23:00Z">
        <w:r w:rsidRPr="00DC56B2" w:rsidDel="00700537">
          <w:rPr>
            <w:rFonts w:ascii="Arial" w:eastAsia="Times New Roman" w:hAnsi="Arial" w:cs="Arial"/>
            <w:sz w:val="21"/>
            <w:szCs w:val="21"/>
          </w:rPr>
          <w:delText>Ensure that the digital innovation lab is up to date with current market and technology trends within financial services and Fintech.</w:delText>
        </w:r>
      </w:del>
    </w:p>
    <w:p w14:paraId="19F793AA" w14:textId="0740B4B7" w:rsidR="00722ECC" w:rsidRPr="00DC56B2" w:rsidDel="00700537" w:rsidRDefault="00722ECC" w:rsidP="00722ECC">
      <w:pPr>
        <w:pStyle w:val="ListParagraph"/>
        <w:numPr>
          <w:ilvl w:val="0"/>
          <w:numId w:val="2"/>
        </w:numPr>
        <w:shd w:val="clear" w:color="auto" w:fill="FFFFFF"/>
        <w:spacing w:after="0" w:line="240" w:lineRule="auto"/>
        <w:rPr>
          <w:del w:id="150" w:author="Langsdorf, Leonard" w:date="2018-06-25T13:23:00Z"/>
          <w:rFonts w:ascii="Arial" w:eastAsia="Times New Roman" w:hAnsi="Arial" w:cs="Arial"/>
          <w:sz w:val="21"/>
          <w:szCs w:val="21"/>
        </w:rPr>
      </w:pPr>
      <w:del w:id="151" w:author="Langsdorf, Leonard" w:date="2018-06-25T13:23:00Z">
        <w:r w:rsidRPr="00DC56B2" w:rsidDel="00700537">
          <w:rPr>
            <w:rFonts w:ascii="Arial" w:eastAsia="Times New Roman" w:hAnsi="Arial" w:cs="Arial"/>
            <w:sz w:val="21"/>
            <w:szCs w:val="21"/>
          </w:rPr>
          <w:delText>Be an expert in Digital Transformation - serving as primary contact with C-level customers, identifying and developing potential opportunities and acting as a client advisor.</w:delText>
        </w:r>
      </w:del>
    </w:p>
    <w:p w14:paraId="49E8A086" w14:textId="77777777" w:rsidR="00722ECC" w:rsidRPr="00DC56B2" w:rsidRDefault="00722ECC" w:rsidP="00722ECC">
      <w:pPr>
        <w:shd w:val="clear" w:color="auto" w:fill="FFFFFF"/>
        <w:spacing w:after="0" w:line="240" w:lineRule="auto"/>
        <w:rPr>
          <w:rFonts w:ascii="Arial" w:eastAsia="Times New Roman" w:hAnsi="Arial" w:cs="Arial"/>
          <w:b/>
          <w:bCs/>
          <w:sz w:val="21"/>
          <w:szCs w:val="21"/>
        </w:rPr>
      </w:pPr>
    </w:p>
    <w:p w14:paraId="7C630CA0" w14:textId="77777777" w:rsidR="00722ECC" w:rsidRPr="00DC56B2" w:rsidRDefault="00722ECC" w:rsidP="00722ECC">
      <w:pPr>
        <w:shd w:val="clear" w:color="auto" w:fill="FFFFFF"/>
        <w:spacing w:after="0" w:line="240" w:lineRule="auto"/>
        <w:rPr>
          <w:rFonts w:ascii="Arial" w:eastAsia="Times New Roman" w:hAnsi="Arial" w:cs="Arial"/>
          <w:b/>
          <w:bCs/>
          <w:sz w:val="21"/>
          <w:szCs w:val="21"/>
        </w:rPr>
      </w:pPr>
    </w:p>
    <w:p w14:paraId="7EE84145" w14:textId="77777777" w:rsidR="00722ECC" w:rsidRPr="00DC56B2" w:rsidRDefault="00722ECC" w:rsidP="00722ECC">
      <w:pPr>
        <w:shd w:val="clear" w:color="auto" w:fill="FFFFFF"/>
        <w:spacing w:after="0" w:line="240" w:lineRule="auto"/>
        <w:rPr>
          <w:rFonts w:ascii="Arial" w:eastAsia="Times New Roman" w:hAnsi="Arial" w:cs="Arial"/>
          <w:sz w:val="21"/>
          <w:szCs w:val="21"/>
        </w:rPr>
      </w:pPr>
      <w:r w:rsidRPr="00DC56B2">
        <w:rPr>
          <w:rFonts w:ascii="Arial" w:eastAsia="Times New Roman" w:hAnsi="Arial" w:cs="Arial"/>
          <w:b/>
          <w:bCs/>
          <w:sz w:val="21"/>
          <w:szCs w:val="21"/>
        </w:rPr>
        <w:t>Skills and Expertise</w:t>
      </w:r>
    </w:p>
    <w:p w14:paraId="2F1CEAAE" w14:textId="1BF6EDCD" w:rsidR="00722ECC" w:rsidRPr="00DC56B2" w:rsidRDefault="00722ECC" w:rsidP="00722ECC">
      <w:pPr>
        <w:shd w:val="clear" w:color="auto" w:fill="FFFFFF"/>
        <w:spacing w:after="0" w:line="240" w:lineRule="auto"/>
        <w:ind w:left="648"/>
        <w:rPr>
          <w:rFonts w:ascii="Arial" w:eastAsia="Times New Roman" w:hAnsi="Arial" w:cs="Arial"/>
          <w:sz w:val="21"/>
          <w:szCs w:val="21"/>
        </w:rPr>
      </w:pPr>
    </w:p>
    <w:p w14:paraId="6675833E" w14:textId="77777777" w:rsidR="002706E1" w:rsidRPr="002706E1" w:rsidRDefault="002706E1" w:rsidP="002706E1">
      <w:pPr>
        <w:pStyle w:val="BodyText"/>
        <w:numPr>
          <w:ilvl w:val="0"/>
          <w:numId w:val="5"/>
        </w:numPr>
        <w:spacing w:before="43" w:line="276" w:lineRule="auto"/>
        <w:ind w:right="57"/>
        <w:rPr>
          <w:ins w:id="152" w:author="Langsdorf, Leonard" w:date="2018-06-25T15:32:00Z"/>
          <w:rFonts w:ascii="Arial" w:hAnsi="Arial" w:cs="Arial"/>
          <w:sz w:val="21"/>
          <w:szCs w:val="21"/>
          <w:rPrChange w:id="153" w:author="Langsdorf, Leonard" w:date="2018-06-25T15:34:00Z">
            <w:rPr>
              <w:ins w:id="154" w:author="Langsdorf, Leonard" w:date="2018-06-25T15:32:00Z"/>
              <w:color w:val="595959"/>
            </w:rPr>
          </w:rPrChange>
        </w:rPr>
      </w:pPr>
      <w:ins w:id="155" w:author="Langsdorf, Leonard" w:date="2018-06-25T15:32:00Z">
        <w:r w:rsidRPr="002706E1">
          <w:rPr>
            <w:rFonts w:ascii="Arial" w:hAnsi="Arial" w:cs="Arial"/>
            <w:sz w:val="21"/>
            <w:szCs w:val="21"/>
            <w:rPrChange w:id="156" w:author="Langsdorf, Leonard" w:date="2018-06-25T15:34:00Z">
              <w:rPr>
                <w:color w:val="595959"/>
              </w:rPr>
            </w:rPrChange>
          </w:rPr>
          <w:t xml:space="preserve">2-3 years in Financial Services </w:t>
        </w:r>
      </w:ins>
    </w:p>
    <w:p w14:paraId="4538C8ED" w14:textId="77777777" w:rsidR="002706E1" w:rsidRPr="002706E1" w:rsidRDefault="002706E1" w:rsidP="002706E1">
      <w:pPr>
        <w:pStyle w:val="BodyText"/>
        <w:numPr>
          <w:ilvl w:val="0"/>
          <w:numId w:val="5"/>
        </w:numPr>
        <w:spacing w:before="43" w:line="276" w:lineRule="auto"/>
        <w:ind w:right="57"/>
        <w:rPr>
          <w:ins w:id="157" w:author="Langsdorf, Leonard" w:date="2018-06-25T15:32:00Z"/>
          <w:rFonts w:ascii="Arial" w:hAnsi="Arial" w:cs="Arial"/>
          <w:sz w:val="21"/>
          <w:szCs w:val="21"/>
          <w:rPrChange w:id="158" w:author="Langsdorf, Leonard" w:date="2018-06-25T15:34:00Z">
            <w:rPr>
              <w:ins w:id="159" w:author="Langsdorf, Leonard" w:date="2018-06-25T15:32:00Z"/>
              <w:color w:val="595959"/>
            </w:rPr>
          </w:rPrChange>
        </w:rPr>
      </w:pPr>
      <w:ins w:id="160" w:author="Langsdorf, Leonard" w:date="2018-06-25T15:32:00Z">
        <w:r w:rsidRPr="002706E1">
          <w:rPr>
            <w:rFonts w:ascii="Arial" w:hAnsi="Arial" w:cs="Arial"/>
            <w:sz w:val="21"/>
            <w:szCs w:val="21"/>
            <w:rPrChange w:id="161" w:author="Langsdorf, Leonard" w:date="2018-06-25T15:34:00Z">
              <w:rPr>
                <w:color w:val="595959"/>
              </w:rPr>
            </w:rPrChange>
          </w:rPr>
          <w:t>B.S. in Computer Science, Engineering, Math, or equivalent experience</w:t>
        </w:r>
      </w:ins>
    </w:p>
    <w:p w14:paraId="2E80F90D" w14:textId="7730A087" w:rsidR="002706E1" w:rsidRPr="002706E1" w:rsidRDefault="002706E1" w:rsidP="002706E1">
      <w:pPr>
        <w:pStyle w:val="BodyText"/>
        <w:numPr>
          <w:ilvl w:val="0"/>
          <w:numId w:val="5"/>
        </w:numPr>
        <w:spacing w:before="43" w:line="276" w:lineRule="auto"/>
        <w:ind w:right="57"/>
        <w:rPr>
          <w:ins w:id="162" w:author="Langsdorf, Leonard" w:date="2018-06-25T15:32:00Z"/>
          <w:rFonts w:ascii="Arial" w:hAnsi="Arial" w:cs="Arial"/>
          <w:sz w:val="21"/>
          <w:szCs w:val="21"/>
          <w:rPrChange w:id="163" w:author="Langsdorf, Leonard" w:date="2018-06-25T15:34:00Z">
            <w:rPr>
              <w:ins w:id="164" w:author="Langsdorf, Leonard" w:date="2018-06-25T15:32:00Z"/>
              <w:color w:val="595959"/>
            </w:rPr>
          </w:rPrChange>
        </w:rPr>
      </w:pPr>
      <w:ins w:id="165" w:author="Langsdorf, Leonard" w:date="2018-06-25T15:32:00Z">
        <w:r w:rsidRPr="002706E1">
          <w:rPr>
            <w:rFonts w:ascii="Arial" w:hAnsi="Arial" w:cs="Arial"/>
            <w:sz w:val="21"/>
            <w:szCs w:val="21"/>
            <w:rPrChange w:id="166" w:author="Langsdorf, Leonard" w:date="2018-06-25T15:34:00Z">
              <w:rPr>
                <w:color w:val="595959"/>
              </w:rPr>
            </w:rPrChange>
          </w:rPr>
          <w:t>4-6+ years of software engineering experience</w:t>
        </w:r>
      </w:ins>
    </w:p>
    <w:p w14:paraId="24DF301B" w14:textId="77777777" w:rsidR="002706E1" w:rsidRPr="002706E1" w:rsidRDefault="002706E1" w:rsidP="002706E1">
      <w:pPr>
        <w:pStyle w:val="BodyText"/>
        <w:numPr>
          <w:ilvl w:val="0"/>
          <w:numId w:val="5"/>
        </w:numPr>
        <w:spacing w:before="43" w:line="276" w:lineRule="auto"/>
        <w:ind w:right="57"/>
        <w:rPr>
          <w:ins w:id="167" w:author="Langsdorf, Leonard" w:date="2018-06-25T15:32:00Z"/>
          <w:rFonts w:ascii="Arial" w:hAnsi="Arial" w:cs="Arial"/>
          <w:sz w:val="21"/>
          <w:szCs w:val="21"/>
          <w:rPrChange w:id="168" w:author="Langsdorf, Leonard" w:date="2018-06-25T15:34:00Z">
            <w:rPr>
              <w:ins w:id="169" w:author="Langsdorf, Leonard" w:date="2018-06-25T15:32:00Z"/>
              <w:color w:val="595959"/>
            </w:rPr>
          </w:rPrChange>
        </w:rPr>
      </w:pPr>
      <w:ins w:id="170" w:author="Langsdorf, Leonard" w:date="2018-06-25T15:32:00Z">
        <w:r w:rsidRPr="002706E1">
          <w:rPr>
            <w:rFonts w:ascii="Arial" w:hAnsi="Arial" w:cs="Arial"/>
            <w:sz w:val="21"/>
            <w:szCs w:val="21"/>
            <w:rPrChange w:id="171" w:author="Langsdorf, Leonard" w:date="2018-06-25T15:34:00Z">
              <w:rPr>
                <w:color w:val="595959"/>
              </w:rPr>
            </w:rPrChange>
          </w:rPr>
          <w:t>Proven record of delivering robust and scalable technology platforms</w:t>
        </w:r>
      </w:ins>
    </w:p>
    <w:p w14:paraId="2145411F" w14:textId="77777777" w:rsidR="002706E1" w:rsidRPr="002706E1" w:rsidRDefault="002706E1" w:rsidP="002706E1">
      <w:pPr>
        <w:pStyle w:val="BodyText"/>
        <w:numPr>
          <w:ilvl w:val="0"/>
          <w:numId w:val="5"/>
        </w:numPr>
        <w:spacing w:before="43" w:line="276" w:lineRule="auto"/>
        <w:ind w:right="57"/>
        <w:rPr>
          <w:ins w:id="172" w:author="Langsdorf, Leonard" w:date="2018-06-25T15:32:00Z"/>
          <w:rFonts w:ascii="Arial" w:hAnsi="Arial" w:cs="Arial"/>
          <w:sz w:val="21"/>
          <w:szCs w:val="21"/>
          <w:rPrChange w:id="173" w:author="Langsdorf, Leonard" w:date="2018-06-25T15:34:00Z">
            <w:rPr>
              <w:ins w:id="174" w:author="Langsdorf, Leonard" w:date="2018-06-25T15:32:00Z"/>
              <w:color w:val="595959"/>
            </w:rPr>
          </w:rPrChange>
        </w:rPr>
      </w:pPr>
      <w:ins w:id="175" w:author="Langsdorf, Leonard" w:date="2018-06-25T15:32:00Z">
        <w:r w:rsidRPr="002706E1">
          <w:rPr>
            <w:rFonts w:ascii="Arial" w:hAnsi="Arial" w:cs="Arial"/>
            <w:sz w:val="21"/>
            <w:szCs w:val="21"/>
            <w:rPrChange w:id="176" w:author="Langsdorf, Leonard" w:date="2018-06-25T15:34:00Z">
              <w:rPr>
                <w:color w:val="595959"/>
              </w:rPr>
            </w:rPrChange>
          </w:rPr>
          <w:t>Proficiency in Python and related finance and operational frameworks and libraries</w:t>
        </w:r>
      </w:ins>
    </w:p>
    <w:p w14:paraId="78DFF669" w14:textId="2A731A47" w:rsidR="002706E1" w:rsidRPr="002706E1" w:rsidRDefault="002706E1" w:rsidP="002706E1">
      <w:pPr>
        <w:pStyle w:val="BodyText"/>
        <w:numPr>
          <w:ilvl w:val="0"/>
          <w:numId w:val="5"/>
        </w:numPr>
        <w:spacing w:before="43" w:line="276" w:lineRule="auto"/>
        <w:ind w:right="57"/>
        <w:rPr>
          <w:ins w:id="177" w:author="Langsdorf, Leonard" w:date="2018-06-25T15:32:00Z"/>
          <w:rFonts w:ascii="Arial" w:hAnsi="Arial" w:cs="Arial"/>
          <w:sz w:val="21"/>
          <w:szCs w:val="21"/>
          <w:rPrChange w:id="178" w:author="Langsdorf, Leonard" w:date="2018-06-25T15:34:00Z">
            <w:rPr>
              <w:ins w:id="179" w:author="Langsdorf, Leonard" w:date="2018-06-25T15:32:00Z"/>
              <w:color w:val="595959"/>
            </w:rPr>
          </w:rPrChange>
        </w:rPr>
      </w:pPr>
      <w:ins w:id="180" w:author="Langsdorf, Leonard" w:date="2018-06-25T15:32:00Z">
        <w:r w:rsidRPr="002706E1">
          <w:rPr>
            <w:rFonts w:ascii="Arial" w:hAnsi="Arial" w:cs="Arial"/>
            <w:sz w:val="21"/>
            <w:szCs w:val="21"/>
            <w:rPrChange w:id="181" w:author="Langsdorf, Leonard" w:date="2018-06-25T15:34:00Z">
              <w:rPr>
                <w:color w:val="595959"/>
              </w:rPr>
            </w:rPrChange>
          </w:rPr>
          <w:t xml:space="preserve">Proficiency in other languages such as </w:t>
        </w:r>
      </w:ins>
      <w:ins w:id="182" w:author="Langsdorf, Leonard" w:date="2018-06-25T15:33:00Z">
        <w:r w:rsidRPr="002706E1">
          <w:rPr>
            <w:rFonts w:ascii="Arial" w:hAnsi="Arial" w:cs="Arial"/>
            <w:sz w:val="21"/>
            <w:szCs w:val="21"/>
            <w:rPrChange w:id="183" w:author="Langsdorf, Leonard" w:date="2018-06-25T15:34:00Z">
              <w:rPr>
                <w:color w:val="595959"/>
              </w:rPr>
            </w:rPrChange>
          </w:rPr>
          <w:t>Scala</w:t>
        </w:r>
      </w:ins>
      <w:ins w:id="184" w:author="Langsdorf, Leonard" w:date="2018-06-25T15:32:00Z">
        <w:r w:rsidRPr="002706E1">
          <w:rPr>
            <w:rFonts w:ascii="Arial" w:hAnsi="Arial" w:cs="Arial"/>
            <w:sz w:val="21"/>
            <w:szCs w:val="21"/>
            <w:rPrChange w:id="185" w:author="Langsdorf, Leonard" w:date="2018-06-25T15:34:00Z">
              <w:rPr>
                <w:color w:val="595959"/>
              </w:rPr>
            </w:rPrChange>
          </w:rPr>
          <w:t>,</w:t>
        </w:r>
      </w:ins>
      <w:ins w:id="186" w:author="Langsdorf, Leonard" w:date="2018-06-25T15:33:00Z">
        <w:r w:rsidRPr="002706E1">
          <w:rPr>
            <w:rFonts w:ascii="Arial" w:hAnsi="Arial" w:cs="Arial"/>
            <w:sz w:val="21"/>
            <w:szCs w:val="21"/>
            <w:rPrChange w:id="187" w:author="Langsdorf, Leonard" w:date="2018-06-25T15:34:00Z">
              <w:rPr>
                <w:color w:val="595959"/>
              </w:rPr>
            </w:rPrChange>
          </w:rPr>
          <w:t xml:space="preserve"> Java</w:t>
        </w:r>
      </w:ins>
      <w:ins w:id="188" w:author="Langsdorf, Leonard" w:date="2018-06-25T15:32:00Z">
        <w:r w:rsidRPr="002706E1">
          <w:rPr>
            <w:rFonts w:ascii="Arial" w:hAnsi="Arial" w:cs="Arial"/>
            <w:sz w:val="21"/>
            <w:szCs w:val="21"/>
            <w:rPrChange w:id="189" w:author="Langsdorf, Leonard" w:date="2018-06-25T15:34:00Z">
              <w:rPr>
                <w:color w:val="595959"/>
              </w:rPr>
            </w:rPrChange>
          </w:rPr>
          <w:t xml:space="preserve">, and C++ </w:t>
        </w:r>
        <w:proofErr w:type="gramStart"/>
        <w:r w:rsidRPr="002706E1">
          <w:rPr>
            <w:rFonts w:ascii="Arial" w:hAnsi="Arial" w:cs="Arial"/>
            <w:sz w:val="21"/>
            <w:szCs w:val="21"/>
            <w:rPrChange w:id="190" w:author="Langsdorf, Leonard" w:date="2018-06-25T15:34:00Z">
              <w:rPr>
                <w:color w:val="595959"/>
              </w:rPr>
            </w:rPrChange>
          </w:rPr>
          <w:t>is</w:t>
        </w:r>
        <w:proofErr w:type="gramEnd"/>
        <w:r w:rsidRPr="002706E1">
          <w:rPr>
            <w:rFonts w:ascii="Arial" w:hAnsi="Arial" w:cs="Arial"/>
            <w:sz w:val="21"/>
            <w:szCs w:val="21"/>
            <w:rPrChange w:id="191" w:author="Langsdorf, Leonard" w:date="2018-06-25T15:34:00Z">
              <w:rPr>
                <w:color w:val="595959"/>
              </w:rPr>
            </w:rPrChange>
          </w:rPr>
          <w:t xml:space="preserve"> preferred</w:t>
        </w:r>
      </w:ins>
    </w:p>
    <w:p w14:paraId="42FD042B" w14:textId="77777777" w:rsidR="002706E1" w:rsidRPr="002706E1" w:rsidRDefault="002706E1" w:rsidP="002706E1">
      <w:pPr>
        <w:pStyle w:val="BodyText"/>
        <w:numPr>
          <w:ilvl w:val="0"/>
          <w:numId w:val="5"/>
        </w:numPr>
        <w:spacing w:before="43" w:line="276" w:lineRule="auto"/>
        <w:ind w:right="57"/>
        <w:rPr>
          <w:ins w:id="192" w:author="Langsdorf, Leonard" w:date="2018-06-25T15:32:00Z"/>
          <w:rFonts w:ascii="Arial" w:hAnsi="Arial" w:cs="Arial"/>
          <w:sz w:val="21"/>
          <w:szCs w:val="21"/>
          <w:rPrChange w:id="193" w:author="Langsdorf, Leonard" w:date="2018-06-25T15:34:00Z">
            <w:rPr>
              <w:ins w:id="194" w:author="Langsdorf, Leonard" w:date="2018-06-25T15:32:00Z"/>
              <w:color w:val="595959"/>
            </w:rPr>
          </w:rPrChange>
        </w:rPr>
      </w:pPr>
      <w:ins w:id="195" w:author="Langsdorf, Leonard" w:date="2018-06-25T15:32:00Z">
        <w:r w:rsidRPr="002706E1">
          <w:rPr>
            <w:rFonts w:ascii="Arial" w:hAnsi="Arial" w:cs="Arial"/>
            <w:sz w:val="21"/>
            <w:szCs w:val="21"/>
            <w:rPrChange w:id="196" w:author="Langsdorf, Leonard" w:date="2018-06-25T15:34:00Z">
              <w:rPr>
                <w:color w:val="595959"/>
              </w:rPr>
            </w:rPrChange>
          </w:rPr>
          <w:lastRenderedPageBreak/>
          <w:t>Strong relational database and modeling experience, with experience in NoSQL technologies preferred</w:t>
        </w:r>
      </w:ins>
    </w:p>
    <w:p w14:paraId="7F95C05B" w14:textId="77777777" w:rsidR="002706E1" w:rsidRPr="002706E1" w:rsidRDefault="002706E1" w:rsidP="002706E1">
      <w:pPr>
        <w:pStyle w:val="BodyText"/>
        <w:numPr>
          <w:ilvl w:val="0"/>
          <w:numId w:val="5"/>
        </w:numPr>
        <w:spacing w:before="43" w:line="276" w:lineRule="auto"/>
        <w:ind w:right="57"/>
        <w:rPr>
          <w:ins w:id="197" w:author="Langsdorf, Leonard" w:date="2018-06-25T15:32:00Z"/>
          <w:rFonts w:ascii="Arial" w:hAnsi="Arial" w:cs="Arial"/>
          <w:sz w:val="21"/>
          <w:szCs w:val="21"/>
          <w:rPrChange w:id="198" w:author="Langsdorf, Leonard" w:date="2018-06-25T15:34:00Z">
            <w:rPr>
              <w:ins w:id="199" w:author="Langsdorf, Leonard" w:date="2018-06-25T15:32:00Z"/>
              <w:color w:val="595959"/>
            </w:rPr>
          </w:rPrChange>
        </w:rPr>
      </w:pPr>
      <w:ins w:id="200" w:author="Langsdorf, Leonard" w:date="2018-06-25T15:32:00Z">
        <w:r w:rsidRPr="002706E1">
          <w:rPr>
            <w:rFonts w:ascii="Arial" w:hAnsi="Arial" w:cs="Arial"/>
            <w:sz w:val="21"/>
            <w:szCs w:val="21"/>
            <w:rPrChange w:id="201" w:author="Langsdorf, Leonard" w:date="2018-06-25T15:34:00Z">
              <w:rPr>
                <w:color w:val="595959"/>
              </w:rPr>
            </w:rPrChange>
          </w:rPr>
          <w:t xml:space="preserve">Experience utilizing Amazon Web Services  </w:t>
        </w:r>
      </w:ins>
    </w:p>
    <w:p w14:paraId="2F0161FD" w14:textId="2DC0EB12" w:rsidR="002706E1" w:rsidRPr="002706E1" w:rsidRDefault="002706E1" w:rsidP="002706E1">
      <w:pPr>
        <w:pStyle w:val="BodyText"/>
        <w:numPr>
          <w:ilvl w:val="0"/>
          <w:numId w:val="5"/>
        </w:numPr>
        <w:spacing w:before="43" w:line="276" w:lineRule="auto"/>
        <w:ind w:right="57"/>
        <w:rPr>
          <w:ins w:id="202" w:author="Langsdorf, Leonard" w:date="2018-06-25T15:32:00Z"/>
          <w:rFonts w:ascii="Arial" w:hAnsi="Arial" w:cs="Arial"/>
          <w:sz w:val="21"/>
          <w:szCs w:val="21"/>
          <w:rPrChange w:id="203" w:author="Langsdorf, Leonard" w:date="2018-06-25T15:34:00Z">
            <w:rPr>
              <w:ins w:id="204" w:author="Langsdorf, Leonard" w:date="2018-06-25T15:32:00Z"/>
              <w:color w:val="595959"/>
            </w:rPr>
          </w:rPrChange>
        </w:rPr>
      </w:pPr>
      <w:ins w:id="205" w:author="Langsdorf, Leonard" w:date="2018-06-25T15:32:00Z">
        <w:r w:rsidRPr="002706E1">
          <w:rPr>
            <w:rFonts w:ascii="Arial" w:hAnsi="Arial" w:cs="Arial"/>
            <w:sz w:val="21"/>
            <w:szCs w:val="21"/>
            <w:rPrChange w:id="206" w:author="Langsdorf, Leonard" w:date="2018-06-25T15:34:00Z">
              <w:rPr>
                <w:color w:val="595959"/>
              </w:rPr>
            </w:rPrChange>
          </w:rPr>
          <w:t>Web architecture and infrastructure experience a plus (</w:t>
        </w:r>
      </w:ins>
      <w:ins w:id="207" w:author="Langsdorf, Leonard" w:date="2018-06-25T15:33:00Z">
        <w:r w:rsidRPr="002706E1">
          <w:rPr>
            <w:rFonts w:ascii="Arial" w:hAnsi="Arial" w:cs="Arial"/>
            <w:sz w:val="21"/>
            <w:szCs w:val="21"/>
            <w:rPrChange w:id="208" w:author="Langsdorf, Leonard" w:date="2018-06-25T15:34:00Z">
              <w:rPr>
                <w:color w:val="595959"/>
              </w:rPr>
            </w:rPrChange>
          </w:rPr>
          <w:t>Angular</w:t>
        </w:r>
      </w:ins>
      <w:ins w:id="209" w:author="Langsdorf, Leonard" w:date="2018-06-25T15:32:00Z">
        <w:r w:rsidRPr="002706E1">
          <w:rPr>
            <w:rFonts w:ascii="Arial" w:hAnsi="Arial" w:cs="Arial"/>
            <w:sz w:val="21"/>
            <w:szCs w:val="21"/>
            <w:rPrChange w:id="210" w:author="Langsdorf, Leonard" w:date="2018-06-25T15:34:00Z">
              <w:rPr>
                <w:color w:val="595959"/>
              </w:rPr>
            </w:rPrChange>
          </w:rPr>
          <w:t>, D3, Django REST Framework preferred)</w:t>
        </w:r>
      </w:ins>
    </w:p>
    <w:p w14:paraId="6318F55C" w14:textId="77777777" w:rsidR="002706E1" w:rsidRPr="002706E1" w:rsidRDefault="002706E1" w:rsidP="002706E1">
      <w:pPr>
        <w:pStyle w:val="BodyText"/>
        <w:numPr>
          <w:ilvl w:val="0"/>
          <w:numId w:val="5"/>
        </w:numPr>
        <w:spacing w:before="43" w:line="276" w:lineRule="auto"/>
        <w:ind w:right="57"/>
        <w:rPr>
          <w:ins w:id="211" w:author="Langsdorf, Leonard" w:date="2018-06-25T15:32:00Z"/>
          <w:rFonts w:ascii="Arial" w:hAnsi="Arial" w:cs="Arial"/>
          <w:sz w:val="21"/>
          <w:szCs w:val="21"/>
          <w:rPrChange w:id="212" w:author="Langsdorf, Leonard" w:date="2018-06-25T15:34:00Z">
            <w:rPr>
              <w:ins w:id="213" w:author="Langsdorf, Leonard" w:date="2018-06-25T15:32:00Z"/>
              <w:color w:val="595959"/>
            </w:rPr>
          </w:rPrChange>
        </w:rPr>
      </w:pPr>
      <w:ins w:id="214" w:author="Langsdorf, Leonard" w:date="2018-06-25T15:32:00Z">
        <w:r w:rsidRPr="002706E1">
          <w:rPr>
            <w:rFonts w:ascii="Arial" w:hAnsi="Arial" w:cs="Arial"/>
            <w:sz w:val="21"/>
            <w:szCs w:val="21"/>
            <w:rPrChange w:id="215" w:author="Langsdorf, Leonard" w:date="2018-06-25T15:34:00Z">
              <w:rPr>
                <w:color w:val="595959"/>
              </w:rPr>
            </w:rPrChange>
          </w:rPr>
          <w:t>Experience with automated build and continuous integration testing tools</w:t>
        </w:r>
      </w:ins>
    </w:p>
    <w:p w14:paraId="4F89AB14" w14:textId="77777777" w:rsidR="002706E1" w:rsidRPr="002706E1" w:rsidRDefault="002706E1" w:rsidP="002706E1">
      <w:pPr>
        <w:pStyle w:val="BodyText"/>
        <w:numPr>
          <w:ilvl w:val="0"/>
          <w:numId w:val="5"/>
        </w:numPr>
        <w:spacing w:before="43" w:line="276" w:lineRule="auto"/>
        <w:ind w:right="57"/>
        <w:rPr>
          <w:ins w:id="216" w:author="Langsdorf, Leonard" w:date="2018-06-25T15:32:00Z"/>
          <w:rFonts w:ascii="Arial" w:hAnsi="Arial" w:cs="Arial"/>
          <w:sz w:val="21"/>
          <w:szCs w:val="21"/>
          <w:rPrChange w:id="217" w:author="Langsdorf, Leonard" w:date="2018-06-25T15:34:00Z">
            <w:rPr>
              <w:ins w:id="218" w:author="Langsdorf, Leonard" w:date="2018-06-25T15:32:00Z"/>
              <w:color w:val="595959"/>
            </w:rPr>
          </w:rPrChange>
        </w:rPr>
      </w:pPr>
      <w:ins w:id="219" w:author="Langsdorf, Leonard" w:date="2018-06-25T15:32:00Z">
        <w:r w:rsidRPr="002706E1">
          <w:rPr>
            <w:rFonts w:ascii="Arial" w:hAnsi="Arial" w:cs="Arial"/>
            <w:sz w:val="21"/>
            <w:szCs w:val="21"/>
            <w:rPrChange w:id="220" w:author="Langsdorf, Leonard" w:date="2018-06-25T15:34:00Z">
              <w:rPr>
                <w:color w:val="595959"/>
              </w:rPr>
            </w:rPrChange>
          </w:rPr>
          <w:t>Proven critical thinking and analytical problem-solving skills</w:t>
        </w:r>
      </w:ins>
    </w:p>
    <w:p w14:paraId="6A3F737C" w14:textId="0D1CBA18" w:rsidR="00A63C68" w:rsidRPr="00DC56B2" w:rsidDel="00A63C68" w:rsidRDefault="00722ECC" w:rsidP="00A63C68">
      <w:pPr>
        <w:pStyle w:val="ListParagraph"/>
        <w:numPr>
          <w:ilvl w:val="0"/>
          <w:numId w:val="5"/>
        </w:numPr>
        <w:shd w:val="clear" w:color="auto" w:fill="FFFFFF"/>
        <w:spacing w:after="0" w:line="240" w:lineRule="auto"/>
        <w:rPr>
          <w:del w:id="221" w:author="Langsdorf, Leonard" w:date="2018-06-25T13:44:00Z"/>
          <w:moveTo w:id="222" w:author="Langsdorf, Leonard" w:date="2018-06-25T13:44:00Z"/>
          <w:rFonts w:ascii="Arial" w:eastAsia="Times New Roman" w:hAnsi="Arial" w:cs="Arial"/>
          <w:sz w:val="21"/>
          <w:szCs w:val="21"/>
        </w:rPr>
      </w:pPr>
      <w:del w:id="223" w:author="Langsdorf, Leonard" w:date="2018-06-25T13:28:00Z">
        <w:r w:rsidRPr="00DC56B2" w:rsidDel="00D17493">
          <w:rPr>
            <w:rFonts w:ascii="Arial" w:hAnsi="Arial" w:cs="Arial"/>
            <w:color w:val="666666"/>
            <w:sz w:val="21"/>
            <w:szCs w:val="21"/>
            <w:shd w:val="clear" w:color="auto" w:fill="FFFFFF"/>
            <w:rPrChange w:id="224" w:author="Langsdorf, Leonard" w:date="2018-06-25T15:31:00Z">
              <w:rPr>
                <w:color w:val="666666"/>
                <w:shd w:val="clear" w:color="auto" w:fill="FFFFFF"/>
              </w:rPr>
            </w:rPrChange>
          </w:rPr>
          <w:delText xml:space="preserve">• </w:delText>
        </w:r>
      </w:del>
      <w:del w:id="225" w:author="Langsdorf, Leonard" w:date="2018-06-25T15:33:00Z">
        <w:r w:rsidRPr="00DC56B2" w:rsidDel="002706E1">
          <w:rPr>
            <w:rFonts w:ascii="Arial" w:hAnsi="Arial" w:cs="Arial"/>
            <w:sz w:val="21"/>
            <w:szCs w:val="21"/>
            <w:shd w:val="clear" w:color="auto" w:fill="FFFFFF"/>
            <w:rPrChange w:id="226" w:author="Langsdorf, Leonard" w:date="2018-06-25T15:31:00Z">
              <w:rPr>
                <w:rFonts w:ascii="Arial" w:hAnsi="Arial" w:cs="Arial"/>
                <w:color w:val="666666"/>
                <w:sz w:val="21"/>
                <w:szCs w:val="21"/>
                <w:shd w:val="clear" w:color="auto" w:fill="FFFFFF"/>
              </w:rPr>
            </w:rPrChange>
          </w:rPr>
          <w:delText xml:space="preserve">A </w:delText>
        </w:r>
      </w:del>
      <w:del w:id="227" w:author="Langsdorf, Leonard" w:date="2018-06-25T13:27:00Z">
        <w:r w:rsidRPr="00DC56B2" w:rsidDel="00D17493">
          <w:rPr>
            <w:rFonts w:ascii="Arial" w:hAnsi="Arial" w:cs="Arial"/>
            <w:sz w:val="21"/>
            <w:szCs w:val="21"/>
            <w:shd w:val="clear" w:color="auto" w:fill="FFFFFF"/>
            <w:rPrChange w:id="228" w:author="Langsdorf, Leonard" w:date="2018-06-25T15:31:00Z">
              <w:rPr>
                <w:rFonts w:ascii="Arial" w:hAnsi="Arial" w:cs="Arial"/>
                <w:color w:val="666666"/>
                <w:sz w:val="21"/>
                <w:szCs w:val="21"/>
                <w:shd w:val="clear" w:color="auto" w:fill="FFFFFF"/>
              </w:rPr>
            </w:rPrChange>
          </w:rPr>
          <w:delText xml:space="preserve">PhD/MS </w:delText>
        </w:r>
      </w:del>
      <w:del w:id="229" w:author="Langsdorf, Leonard" w:date="2018-06-25T15:33:00Z">
        <w:r w:rsidRPr="00DC56B2" w:rsidDel="002706E1">
          <w:rPr>
            <w:rFonts w:ascii="Arial" w:hAnsi="Arial" w:cs="Arial"/>
            <w:sz w:val="21"/>
            <w:szCs w:val="21"/>
            <w:shd w:val="clear" w:color="auto" w:fill="FFFFFF"/>
            <w:rPrChange w:id="230" w:author="Langsdorf, Leonard" w:date="2018-06-25T15:31:00Z">
              <w:rPr>
                <w:rFonts w:ascii="Arial" w:hAnsi="Arial" w:cs="Arial"/>
                <w:color w:val="666666"/>
                <w:sz w:val="21"/>
                <w:szCs w:val="21"/>
                <w:shd w:val="clear" w:color="auto" w:fill="FFFFFF"/>
              </w:rPr>
            </w:rPrChange>
          </w:rPr>
          <w:delText>in Machine Learning, Deep learning, or Natural Language Processing, mathematic (Probability and Statistics)</w:delText>
        </w:r>
        <w:r w:rsidRPr="00DC56B2" w:rsidDel="002706E1">
          <w:rPr>
            <w:rFonts w:ascii="Arial" w:hAnsi="Arial" w:cs="Arial"/>
            <w:color w:val="1D1D1D"/>
            <w:sz w:val="18"/>
            <w:szCs w:val="18"/>
            <w:rPrChange w:id="231" w:author="Langsdorf, Leonard" w:date="2018-06-25T15:31:00Z">
              <w:rPr>
                <w:rFonts w:ascii="Arial" w:hAnsi="Arial" w:cs="Arial"/>
                <w:color w:val="666666"/>
                <w:sz w:val="21"/>
                <w:szCs w:val="21"/>
                <w:shd w:val="clear" w:color="auto" w:fill="FFFFFF"/>
              </w:rPr>
            </w:rPrChange>
          </w:rPr>
          <w:delText> </w:delText>
        </w:r>
      </w:del>
      <w:moveToRangeStart w:id="232" w:author="Langsdorf, Leonard" w:date="2018-06-25T13:44:00Z" w:name="move517697621"/>
      <w:moveTo w:id="233" w:author="Langsdorf, Leonard" w:date="2018-06-25T13:44:00Z">
        <w:del w:id="234" w:author="Langsdorf, Leonard" w:date="2018-06-25T13:44:00Z">
          <w:r w:rsidR="00A63C68" w:rsidRPr="00DC56B2" w:rsidDel="00A63C68">
            <w:rPr>
              <w:rFonts w:ascii="Arial" w:hAnsi="Arial" w:cs="Arial"/>
              <w:sz w:val="21"/>
              <w:szCs w:val="21"/>
              <w:shd w:val="clear" w:color="auto" w:fill="FFFFFF"/>
              <w:rPrChange w:id="235" w:author="Langsdorf, Leonard" w:date="2018-06-25T15:31:00Z">
                <w:rPr>
                  <w:rFonts w:ascii="Roboto" w:hAnsi="Roboto"/>
                  <w:sz w:val="21"/>
                  <w:szCs w:val="21"/>
                  <w:shd w:val="clear" w:color="auto" w:fill="FFFFFF"/>
                </w:rPr>
              </w:rPrChange>
            </w:rPr>
            <w:delText xml:space="preserve">. </w:delText>
          </w:r>
        </w:del>
        <w:del w:id="236" w:author="Langsdorf, Leonard" w:date="2018-06-25T15:33:00Z">
          <w:r w:rsidR="00A63C68" w:rsidRPr="00DC56B2" w:rsidDel="002706E1">
            <w:rPr>
              <w:rFonts w:ascii="Arial" w:hAnsi="Arial" w:cs="Arial"/>
              <w:sz w:val="21"/>
              <w:szCs w:val="21"/>
              <w:shd w:val="clear" w:color="auto" w:fill="FFFFFF"/>
              <w:rPrChange w:id="237" w:author="Langsdorf, Leonard" w:date="2018-06-25T15:31:00Z">
                <w:rPr>
                  <w:rFonts w:ascii="Roboto" w:hAnsi="Roboto"/>
                  <w:sz w:val="21"/>
                  <w:szCs w:val="21"/>
                  <w:shd w:val="clear" w:color="auto" w:fill="FFFFFF"/>
                </w:rPr>
              </w:rPrChange>
            </w:rPr>
            <w:delText>Experienced in using AI/ML platforms, technologies, techniques (</w:delText>
          </w:r>
        </w:del>
        <w:del w:id="238" w:author="Langsdorf, Leonard" w:date="2018-06-25T13:52:00Z">
          <w:r w:rsidR="00A63C68" w:rsidRPr="00DC56B2" w:rsidDel="00714A49">
            <w:rPr>
              <w:rFonts w:ascii="Arial" w:hAnsi="Arial" w:cs="Arial"/>
              <w:sz w:val="21"/>
              <w:szCs w:val="21"/>
              <w:shd w:val="clear" w:color="auto" w:fill="FFFFFF"/>
              <w:rPrChange w:id="239" w:author="Langsdorf, Leonard" w:date="2018-06-25T15:31:00Z">
                <w:rPr>
                  <w:rFonts w:ascii="Roboto" w:hAnsi="Roboto"/>
                  <w:sz w:val="21"/>
                  <w:szCs w:val="21"/>
                  <w:shd w:val="clear" w:color="auto" w:fill="FFFFFF"/>
                </w:rPr>
              </w:rPrChange>
            </w:rPr>
            <w:delText xml:space="preserve">e.g. </w:delText>
          </w:r>
        </w:del>
        <w:del w:id="240" w:author="Langsdorf, Leonard" w:date="2018-06-25T15:33:00Z">
          <w:r w:rsidR="00A63C68" w:rsidRPr="00DC56B2" w:rsidDel="002706E1">
            <w:rPr>
              <w:rFonts w:ascii="Arial" w:hAnsi="Arial" w:cs="Arial"/>
              <w:sz w:val="21"/>
              <w:szCs w:val="21"/>
              <w:shd w:val="clear" w:color="auto" w:fill="FFFFFF"/>
              <w:rPrChange w:id="241" w:author="Langsdorf, Leonard" w:date="2018-06-25T15:31:00Z">
                <w:rPr>
                  <w:rFonts w:ascii="Roboto" w:hAnsi="Roboto"/>
                  <w:sz w:val="21"/>
                  <w:szCs w:val="21"/>
                  <w:shd w:val="clear" w:color="auto" w:fill="FFFFFF"/>
                </w:rPr>
              </w:rPrChange>
            </w:rPr>
            <w:delText>TensorFlow, Apache MXnet, Theano, Keras, CNTK, scikit-learn, H2O, Spark MLlib</w:delText>
          </w:r>
        </w:del>
        <w:del w:id="242" w:author="Langsdorf, Leonard" w:date="2018-06-25T13:52:00Z">
          <w:r w:rsidR="00A63C68" w:rsidRPr="00DC56B2" w:rsidDel="00714A49">
            <w:rPr>
              <w:rFonts w:ascii="Arial" w:hAnsi="Arial" w:cs="Arial"/>
              <w:sz w:val="21"/>
              <w:szCs w:val="21"/>
              <w:shd w:val="clear" w:color="auto" w:fill="FFFFFF"/>
              <w:rPrChange w:id="243" w:author="Langsdorf, Leonard" w:date="2018-06-25T15:31:00Z">
                <w:rPr>
                  <w:rFonts w:ascii="Roboto" w:hAnsi="Roboto"/>
                  <w:sz w:val="21"/>
                  <w:szCs w:val="21"/>
                  <w:shd w:val="clear" w:color="auto" w:fill="FFFFFF"/>
                </w:rPr>
              </w:rPrChange>
            </w:rPr>
            <w:delText>, etc</w:delText>
          </w:r>
        </w:del>
        <w:del w:id="244" w:author="Langsdorf, Leonard" w:date="2018-06-25T15:33:00Z">
          <w:r w:rsidR="00A63C68" w:rsidRPr="00DC56B2" w:rsidDel="002706E1">
            <w:rPr>
              <w:rFonts w:ascii="Arial" w:hAnsi="Arial" w:cs="Arial"/>
              <w:sz w:val="21"/>
              <w:szCs w:val="21"/>
              <w:shd w:val="clear" w:color="auto" w:fill="FFFFFF"/>
              <w:rPrChange w:id="245" w:author="Langsdorf, Leonard" w:date="2018-06-25T15:31:00Z">
                <w:rPr>
                  <w:rFonts w:ascii="Roboto" w:hAnsi="Roboto"/>
                  <w:sz w:val="21"/>
                  <w:szCs w:val="21"/>
                  <w:shd w:val="clear" w:color="auto" w:fill="FFFFFF"/>
                </w:rPr>
              </w:rPrChange>
            </w:rPr>
            <w:delText>).</w:delText>
          </w:r>
        </w:del>
      </w:moveTo>
    </w:p>
    <w:moveToRangeEnd w:id="232"/>
    <w:p w14:paraId="01737538" w14:textId="3AFED35A" w:rsidR="00D17493" w:rsidRPr="00DC56B2" w:rsidRDefault="00D17493">
      <w:pPr>
        <w:pStyle w:val="ListParagraph"/>
        <w:shd w:val="clear" w:color="auto" w:fill="FFFFFF"/>
        <w:spacing w:after="0" w:line="240" w:lineRule="auto"/>
        <w:rPr>
          <w:ins w:id="246" w:author="Langsdorf, Leonard" w:date="2018-06-25T13:37:00Z"/>
          <w:rFonts w:ascii="Arial" w:eastAsia="Times New Roman" w:hAnsi="Arial" w:cs="Arial"/>
          <w:sz w:val="21"/>
          <w:szCs w:val="21"/>
        </w:rPr>
        <w:pPrChange w:id="247" w:author="Langsdorf, Leonard" w:date="2018-06-25T22:26:00Z">
          <w:pPr>
            <w:pStyle w:val="ListParagraph"/>
            <w:numPr>
              <w:numId w:val="5"/>
            </w:numPr>
            <w:shd w:val="clear" w:color="auto" w:fill="FFFFFF"/>
            <w:spacing w:after="0" w:line="240" w:lineRule="auto"/>
            <w:ind w:hanging="360"/>
          </w:pPr>
        </w:pPrChange>
      </w:pPr>
    </w:p>
    <w:p w14:paraId="36BD0B6B" w14:textId="77777777" w:rsidR="00EA5EA3" w:rsidRPr="00DC56B2" w:rsidDel="00041BE0" w:rsidRDefault="00EA5EA3">
      <w:pPr>
        <w:pStyle w:val="ListParagraph"/>
        <w:shd w:val="clear" w:color="auto" w:fill="FFFFFF"/>
        <w:spacing w:after="0" w:line="240" w:lineRule="auto"/>
        <w:rPr>
          <w:del w:id="248" w:author="Langsdorf, Leonard" w:date="2018-06-25T13:49:00Z"/>
          <w:rFonts w:ascii="Arial" w:eastAsia="Times New Roman" w:hAnsi="Arial" w:cs="Arial"/>
          <w:sz w:val="21"/>
          <w:szCs w:val="21"/>
          <w:rPrChange w:id="249" w:author="Langsdorf, Leonard" w:date="2018-06-25T15:31:00Z">
            <w:rPr>
              <w:del w:id="250" w:author="Langsdorf, Leonard" w:date="2018-06-25T13:49:00Z"/>
              <w:rFonts w:ascii="Arial" w:hAnsi="Arial" w:cs="Arial"/>
              <w:color w:val="666666"/>
              <w:sz w:val="21"/>
              <w:szCs w:val="21"/>
              <w:shd w:val="clear" w:color="auto" w:fill="FFFFFF"/>
            </w:rPr>
          </w:rPrChange>
        </w:rPr>
        <w:pPrChange w:id="251" w:author="Langsdorf, Leonard" w:date="2018-06-25T13:48:00Z">
          <w:pPr>
            <w:shd w:val="clear" w:color="auto" w:fill="FFFFFF"/>
            <w:spacing w:after="0" w:line="240" w:lineRule="auto"/>
            <w:ind w:left="648"/>
          </w:pPr>
        </w:pPrChange>
      </w:pPr>
    </w:p>
    <w:p w14:paraId="6B0D8CF7" w14:textId="4C6FD9E5" w:rsidR="00722ECC" w:rsidRPr="00DC56B2" w:rsidDel="00A63C68" w:rsidRDefault="003951EA">
      <w:pPr>
        <w:shd w:val="clear" w:color="auto" w:fill="FFFFFF"/>
        <w:spacing w:after="0" w:line="240" w:lineRule="auto"/>
        <w:rPr>
          <w:del w:id="252" w:author="Langsdorf, Leonard" w:date="2018-06-25T13:49:00Z"/>
          <w:rFonts w:ascii="Arial" w:hAnsi="Arial" w:cs="Arial"/>
          <w:color w:val="666666"/>
          <w:sz w:val="21"/>
          <w:szCs w:val="21"/>
          <w:shd w:val="clear" w:color="auto" w:fill="FFFFFF"/>
        </w:rPr>
        <w:pPrChange w:id="253" w:author="Langsdorf, Leonard" w:date="2018-06-25T13:24:00Z">
          <w:pPr>
            <w:shd w:val="clear" w:color="auto" w:fill="FFFFFF"/>
            <w:spacing w:after="0" w:line="240" w:lineRule="auto"/>
            <w:ind w:left="648"/>
          </w:pPr>
        </w:pPrChange>
      </w:pPr>
      <w:del w:id="254" w:author="Langsdorf, Leonard" w:date="2018-06-25T13:24:00Z">
        <w:r w:rsidRPr="00DC56B2" w:rsidDel="00CD10A4">
          <w:rPr>
            <w:rFonts w:ascii="Arial" w:hAnsi="Arial" w:cs="Arial"/>
            <w:color w:val="1D1D1D"/>
            <w:sz w:val="18"/>
            <w:szCs w:val="18"/>
          </w:rPr>
          <w:delText>Advanced degree in Engineering with a focus in Artificial Intelligence</w:delText>
        </w:r>
      </w:del>
      <w:r w:rsidR="00722ECC" w:rsidRPr="00DC56B2">
        <w:rPr>
          <w:rFonts w:ascii="Arial" w:hAnsi="Arial" w:cs="Arial"/>
          <w:color w:val="666666"/>
          <w:sz w:val="21"/>
          <w:szCs w:val="21"/>
        </w:rPr>
        <w:br/>
      </w:r>
      <w:del w:id="255" w:author="Langsdorf, Leonard" w:date="2018-06-25T13:37:00Z">
        <w:r w:rsidR="00722ECC" w:rsidRPr="00DC56B2" w:rsidDel="00EA5EA3">
          <w:rPr>
            <w:rFonts w:ascii="Arial" w:hAnsi="Arial" w:cs="Arial"/>
            <w:color w:val="666666"/>
            <w:sz w:val="21"/>
            <w:szCs w:val="21"/>
            <w:shd w:val="clear" w:color="auto" w:fill="FFFFFF"/>
          </w:rPr>
          <w:delText>• 2+ years of experience in one or more of the following areas: artificial intelligence, data mining, machine learning, recommendation systems, pattern recognition. </w:delText>
        </w:r>
        <w:r w:rsidR="00722ECC" w:rsidRPr="00DC56B2" w:rsidDel="00EA5EA3">
          <w:rPr>
            <w:rFonts w:ascii="Arial" w:hAnsi="Arial" w:cs="Arial"/>
            <w:color w:val="666666"/>
            <w:sz w:val="21"/>
            <w:szCs w:val="21"/>
          </w:rPr>
          <w:br/>
        </w:r>
        <w:r w:rsidR="00722ECC" w:rsidRPr="00DC56B2" w:rsidDel="00EA5EA3">
          <w:rPr>
            <w:rFonts w:ascii="Arial" w:hAnsi="Arial" w:cs="Arial"/>
            <w:color w:val="666666"/>
            <w:sz w:val="21"/>
            <w:szCs w:val="21"/>
            <w:shd w:val="clear" w:color="auto" w:fill="FFFFFF"/>
          </w:rPr>
          <w:delText>• 3+ years of experience in carefully writing bug-free python and C++ code. </w:delText>
        </w:r>
        <w:r w:rsidR="00722ECC" w:rsidRPr="00DC56B2" w:rsidDel="00EA5EA3">
          <w:rPr>
            <w:rFonts w:ascii="Arial" w:hAnsi="Arial" w:cs="Arial"/>
            <w:color w:val="666666"/>
            <w:sz w:val="21"/>
            <w:szCs w:val="21"/>
          </w:rPr>
          <w:br/>
        </w:r>
        <w:r w:rsidR="00722ECC" w:rsidRPr="00DC56B2" w:rsidDel="00EA5EA3">
          <w:rPr>
            <w:rFonts w:ascii="Arial" w:hAnsi="Arial" w:cs="Arial"/>
            <w:color w:val="666666"/>
            <w:sz w:val="21"/>
            <w:szCs w:val="21"/>
            <w:shd w:val="clear" w:color="auto" w:fill="FFFFFF"/>
          </w:rPr>
          <w:delText>• One or more first-author publications in deep learning </w:delText>
        </w:r>
        <w:r w:rsidR="00722ECC" w:rsidRPr="00DC56B2" w:rsidDel="00EA5EA3">
          <w:rPr>
            <w:rFonts w:ascii="Arial" w:hAnsi="Arial" w:cs="Arial"/>
            <w:color w:val="666666"/>
            <w:sz w:val="21"/>
            <w:szCs w:val="21"/>
          </w:rPr>
          <w:br/>
        </w:r>
      </w:del>
      <w:del w:id="256" w:author="Langsdorf, Leonard" w:date="2018-06-25T13:48:00Z">
        <w:r w:rsidR="00722ECC" w:rsidRPr="00DC56B2" w:rsidDel="00A63C68">
          <w:rPr>
            <w:rFonts w:ascii="Arial" w:hAnsi="Arial" w:cs="Arial"/>
            <w:color w:val="666666"/>
            <w:sz w:val="21"/>
            <w:szCs w:val="21"/>
            <w:shd w:val="clear" w:color="auto" w:fill="FFFFFF"/>
          </w:rPr>
          <w:delText>• Ability to create high-performance implementations of deep learning algorithms </w:delText>
        </w:r>
        <w:r w:rsidR="00722ECC" w:rsidRPr="00DC56B2" w:rsidDel="00A63C68">
          <w:rPr>
            <w:rFonts w:ascii="Arial" w:hAnsi="Arial" w:cs="Arial"/>
            <w:color w:val="666666"/>
            <w:sz w:val="21"/>
            <w:szCs w:val="21"/>
          </w:rPr>
          <w:br/>
        </w:r>
        <w:r w:rsidR="00722ECC" w:rsidRPr="00DC56B2" w:rsidDel="00A63C68">
          <w:rPr>
            <w:rFonts w:ascii="Arial" w:hAnsi="Arial" w:cs="Arial"/>
            <w:color w:val="666666"/>
            <w:sz w:val="21"/>
            <w:szCs w:val="21"/>
            <w:shd w:val="clear" w:color="auto" w:fill="FFFFFF"/>
          </w:rPr>
          <w:delText>• Strong implementation skills -- ability to quickly implement new ideas at small scale, and then participate in scaling them </w:delText>
        </w:r>
        <w:r w:rsidR="00722ECC" w:rsidRPr="00DC56B2" w:rsidDel="00A63C68">
          <w:rPr>
            <w:rFonts w:ascii="Arial" w:hAnsi="Arial" w:cs="Arial"/>
            <w:color w:val="666666"/>
            <w:sz w:val="21"/>
            <w:szCs w:val="21"/>
          </w:rPr>
          <w:br/>
        </w:r>
        <w:r w:rsidR="00722ECC" w:rsidRPr="00DC56B2" w:rsidDel="00A63C68">
          <w:rPr>
            <w:rFonts w:ascii="Arial" w:hAnsi="Arial" w:cs="Arial"/>
            <w:color w:val="666666"/>
            <w:sz w:val="21"/>
            <w:szCs w:val="21"/>
            <w:shd w:val="clear" w:color="auto" w:fill="FFFFFF"/>
          </w:rPr>
          <w:delText>Responsibilities: </w:delText>
        </w:r>
        <w:r w:rsidR="00722ECC" w:rsidRPr="00DC56B2" w:rsidDel="00A63C68">
          <w:rPr>
            <w:rFonts w:ascii="Arial" w:hAnsi="Arial" w:cs="Arial"/>
            <w:color w:val="666666"/>
            <w:sz w:val="21"/>
            <w:szCs w:val="21"/>
          </w:rPr>
          <w:br/>
        </w:r>
        <w:r w:rsidR="00722ECC" w:rsidRPr="00DC56B2" w:rsidDel="00A63C68">
          <w:rPr>
            <w:rFonts w:ascii="Arial" w:hAnsi="Arial" w:cs="Arial"/>
            <w:color w:val="666666"/>
            <w:sz w:val="21"/>
            <w:szCs w:val="21"/>
            <w:shd w:val="clear" w:color="auto" w:fill="FFFFFF"/>
          </w:rPr>
          <w:delText>• Develop highly scalable classifiers and tools leveraging machine learning, data regression, and rules based models </w:delText>
        </w:r>
        <w:r w:rsidR="00722ECC" w:rsidRPr="00DC56B2" w:rsidDel="00A63C68">
          <w:rPr>
            <w:rFonts w:ascii="Arial" w:hAnsi="Arial" w:cs="Arial"/>
            <w:color w:val="666666"/>
            <w:sz w:val="21"/>
            <w:szCs w:val="21"/>
          </w:rPr>
          <w:br/>
        </w:r>
        <w:r w:rsidR="00722ECC" w:rsidRPr="00DC56B2" w:rsidDel="00A63C68">
          <w:rPr>
            <w:rFonts w:ascii="Arial" w:hAnsi="Arial" w:cs="Arial"/>
            <w:color w:val="666666"/>
            <w:sz w:val="21"/>
            <w:szCs w:val="21"/>
            <w:shd w:val="clear" w:color="auto" w:fill="FFFFFF"/>
          </w:rPr>
          <w:delText>• Suggest, collect, and synthesize requirements and create effective feature roadmap </w:delText>
        </w:r>
        <w:r w:rsidR="00722ECC" w:rsidRPr="00DC56B2" w:rsidDel="00A63C68">
          <w:rPr>
            <w:rFonts w:ascii="Arial" w:hAnsi="Arial" w:cs="Arial"/>
            <w:color w:val="666666"/>
            <w:sz w:val="21"/>
            <w:szCs w:val="21"/>
          </w:rPr>
          <w:br/>
        </w:r>
        <w:r w:rsidR="00722ECC" w:rsidRPr="00DC56B2" w:rsidDel="00A63C68">
          <w:rPr>
            <w:rFonts w:ascii="Arial" w:hAnsi="Arial" w:cs="Arial"/>
            <w:color w:val="666666"/>
            <w:sz w:val="21"/>
            <w:szCs w:val="21"/>
            <w:shd w:val="clear" w:color="auto" w:fill="FFFFFF"/>
          </w:rPr>
          <w:delText>• Write, test, and maintain production-quality Python and C++ code </w:delText>
        </w:r>
        <w:r w:rsidR="00722ECC" w:rsidRPr="00DC56B2" w:rsidDel="00A63C68">
          <w:rPr>
            <w:rFonts w:ascii="Arial" w:hAnsi="Arial" w:cs="Arial"/>
            <w:color w:val="666666"/>
            <w:sz w:val="21"/>
            <w:szCs w:val="21"/>
          </w:rPr>
          <w:br/>
        </w:r>
        <w:r w:rsidR="00722ECC" w:rsidRPr="00DC56B2" w:rsidDel="00A63C68">
          <w:rPr>
            <w:rFonts w:ascii="Arial" w:hAnsi="Arial" w:cs="Arial"/>
            <w:color w:val="666666"/>
            <w:sz w:val="21"/>
            <w:szCs w:val="21"/>
            <w:shd w:val="clear" w:color="auto" w:fill="FFFFFF"/>
          </w:rPr>
          <w:delText>• Adapt standard machine learning methods to best exploit modern parallel environments (e.g. distributed clusters, multicore SMP, and GPU)</w:delText>
        </w:r>
      </w:del>
    </w:p>
    <w:p w14:paraId="6BFE7C0D" w14:textId="77777777" w:rsidR="00722ECC" w:rsidRPr="00DC56B2" w:rsidDel="00A63C68" w:rsidRDefault="00722ECC" w:rsidP="00722ECC">
      <w:pPr>
        <w:shd w:val="clear" w:color="auto" w:fill="FFFFFF"/>
        <w:spacing w:after="0" w:line="240" w:lineRule="auto"/>
        <w:ind w:left="648"/>
        <w:rPr>
          <w:del w:id="257" w:author="Langsdorf, Leonard" w:date="2018-06-25T13:49:00Z"/>
          <w:rFonts w:ascii="Arial" w:eastAsia="Times New Roman" w:hAnsi="Arial" w:cs="Arial"/>
          <w:sz w:val="21"/>
          <w:szCs w:val="21"/>
        </w:rPr>
      </w:pPr>
    </w:p>
    <w:p w14:paraId="0363DD5F" w14:textId="287E1DE0" w:rsidR="00722ECC" w:rsidRPr="00DC56B2" w:rsidDel="00A63C68" w:rsidRDefault="00722ECC" w:rsidP="00722ECC">
      <w:pPr>
        <w:numPr>
          <w:ilvl w:val="0"/>
          <w:numId w:val="3"/>
        </w:numPr>
        <w:shd w:val="clear" w:color="auto" w:fill="FFFFFF"/>
        <w:spacing w:after="0" w:line="240" w:lineRule="auto"/>
        <w:ind w:left="648"/>
        <w:rPr>
          <w:del w:id="258" w:author="Langsdorf, Leonard" w:date="2018-06-25T13:49:00Z"/>
          <w:rFonts w:ascii="Arial" w:eastAsia="Times New Roman" w:hAnsi="Arial" w:cs="Arial"/>
          <w:sz w:val="21"/>
          <w:szCs w:val="21"/>
        </w:rPr>
      </w:pPr>
      <w:del w:id="259" w:author="Langsdorf, Leonard" w:date="2018-06-25T13:49:00Z">
        <w:r w:rsidRPr="00DC56B2" w:rsidDel="00A63C68">
          <w:rPr>
            <w:rFonts w:ascii="Arial" w:eastAsia="Times New Roman" w:hAnsi="Arial" w:cs="Arial"/>
            <w:sz w:val="21"/>
            <w:szCs w:val="21"/>
          </w:rPr>
          <w:delText xml:space="preserve">Proven track record of delivering complex digital products in a start-up like environment. </w:delText>
        </w:r>
      </w:del>
    </w:p>
    <w:p w14:paraId="293035EB" w14:textId="5E40D6E7" w:rsidR="00722ECC" w:rsidRPr="00DC56B2" w:rsidDel="00A63C68" w:rsidRDefault="00722ECC" w:rsidP="00722ECC">
      <w:pPr>
        <w:numPr>
          <w:ilvl w:val="0"/>
          <w:numId w:val="3"/>
        </w:numPr>
        <w:shd w:val="clear" w:color="auto" w:fill="FFFFFF"/>
        <w:spacing w:after="0" w:line="240" w:lineRule="auto"/>
        <w:ind w:left="648"/>
        <w:rPr>
          <w:del w:id="260" w:author="Langsdorf, Leonard" w:date="2018-06-25T13:49:00Z"/>
          <w:rFonts w:ascii="Arial" w:eastAsia="Times New Roman" w:hAnsi="Arial" w:cs="Arial"/>
          <w:sz w:val="21"/>
          <w:szCs w:val="21"/>
        </w:rPr>
      </w:pPr>
      <w:ins w:id="261" w:author="Bradt, Reid" w:date="2018-06-11T14:16:00Z">
        <w:del w:id="262" w:author="Langsdorf, Leonard" w:date="2018-06-25T13:49:00Z">
          <w:r w:rsidRPr="00DC56B2" w:rsidDel="00A63C68">
            <w:rPr>
              <w:rFonts w:ascii="Arial" w:eastAsia="Times New Roman" w:hAnsi="Arial" w:cs="Arial"/>
              <w:sz w:val="21"/>
              <w:szCs w:val="21"/>
            </w:rPr>
            <w:delText xml:space="preserve">Strong </w:delText>
          </w:r>
        </w:del>
      </w:ins>
      <w:del w:id="263" w:author="Langsdorf, Leonard" w:date="2018-06-25T13:49:00Z">
        <w:r w:rsidRPr="00DC56B2" w:rsidDel="00A63C68">
          <w:rPr>
            <w:rFonts w:ascii="Arial" w:eastAsia="Times New Roman" w:hAnsi="Arial" w:cs="Arial"/>
            <w:sz w:val="21"/>
            <w:szCs w:val="21"/>
          </w:rPr>
          <w:delText xml:space="preserve">passion for </w:delText>
        </w:r>
      </w:del>
      <w:ins w:id="264" w:author="Bradt, Reid" w:date="2018-06-11T14:17:00Z">
        <w:del w:id="265" w:author="Langsdorf, Leonard" w:date="2018-06-25T13:49:00Z">
          <w:r w:rsidRPr="00DC56B2" w:rsidDel="00A63C68">
            <w:rPr>
              <w:rFonts w:ascii="Arial" w:eastAsia="Times New Roman" w:hAnsi="Arial" w:cs="Arial"/>
              <w:sz w:val="21"/>
              <w:szCs w:val="21"/>
            </w:rPr>
            <w:delText xml:space="preserve">leading small teams </w:delText>
          </w:r>
        </w:del>
      </w:ins>
      <w:del w:id="266" w:author="Langsdorf, Leonard" w:date="2018-06-25T13:49:00Z">
        <w:r w:rsidRPr="00DC56B2" w:rsidDel="00A63C68">
          <w:rPr>
            <w:rFonts w:ascii="Arial" w:eastAsia="Times New Roman" w:hAnsi="Arial" w:cs="Arial"/>
            <w:sz w:val="21"/>
            <w:szCs w:val="21"/>
          </w:rPr>
          <w:delText>to success with</w:delText>
        </w:r>
      </w:del>
      <w:ins w:id="267" w:author="Bradt, Reid" w:date="2018-06-11T14:18:00Z">
        <w:del w:id="268" w:author="Langsdorf, Leonard" w:date="2018-06-25T13:49:00Z">
          <w:r w:rsidRPr="00DC56B2" w:rsidDel="00A63C68">
            <w:rPr>
              <w:rFonts w:ascii="Arial" w:eastAsia="Times New Roman" w:hAnsi="Arial" w:cs="Arial"/>
              <w:sz w:val="21"/>
              <w:szCs w:val="21"/>
            </w:rPr>
            <w:delText xml:space="preserve"> prototyping, design and innovation</w:delText>
          </w:r>
        </w:del>
      </w:ins>
      <w:del w:id="269" w:author="Langsdorf, Leonard" w:date="2018-06-25T13:49:00Z">
        <w:r w:rsidRPr="00DC56B2" w:rsidDel="00A63C68">
          <w:rPr>
            <w:rFonts w:ascii="Arial" w:eastAsia="Times New Roman" w:hAnsi="Arial" w:cs="Arial"/>
            <w:sz w:val="21"/>
            <w:szCs w:val="21"/>
          </w:rPr>
          <w:delText xml:space="preserve">. </w:delText>
        </w:r>
      </w:del>
    </w:p>
    <w:p w14:paraId="399138E3" w14:textId="5E6878AD" w:rsidR="00722ECC" w:rsidRPr="00DC56B2" w:rsidDel="00A63C68" w:rsidRDefault="00722ECC" w:rsidP="00722ECC">
      <w:pPr>
        <w:numPr>
          <w:ilvl w:val="0"/>
          <w:numId w:val="3"/>
        </w:numPr>
        <w:shd w:val="clear" w:color="auto" w:fill="FFFFFF"/>
        <w:spacing w:after="0" w:line="240" w:lineRule="auto"/>
        <w:ind w:left="648"/>
        <w:rPr>
          <w:ins w:id="270" w:author="Bradt, Reid" w:date="2018-06-11T14:16:00Z"/>
          <w:del w:id="271" w:author="Langsdorf, Leonard" w:date="2018-06-25T13:49:00Z"/>
          <w:rFonts w:ascii="Arial" w:eastAsia="Times New Roman" w:hAnsi="Arial" w:cs="Arial"/>
          <w:sz w:val="21"/>
          <w:szCs w:val="21"/>
        </w:rPr>
      </w:pPr>
      <w:ins w:id="272" w:author="Bradt, Reid" w:date="2018-06-11T14:16:00Z">
        <w:del w:id="273" w:author="Langsdorf, Leonard" w:date="2018-06-25T13:49:00Z">
          <w:r w:rsidRPr="00DC56B2" w:rsidDel="00A63C68">
            <w:rPr>
              <w:rFonts w:ascii="Arial" w:eastAsia="Times New Roman" w:hAnsi="Arial" w:cs="Arial"/>
              <w:sz w:val="21"/>
              <w:szCs w:val="21"/>
            </w:rPr>
            <w:delText>Technical/Team leadership experience with creating and coordinating business and technical tasks</w:delText>
          </w:r>
        </w:del>
      </w:ins>
      <w:del w:id="274" w:author="Langsdorf, Leonard" w:date="2018-06-25T13:49:00Z">
        <w:r w:rsidRPr="00DC56B2" w:rsidDel="00A63C68">
          <w:rPr>
            <w:rFonts w:ascii="Arial" w:eastAsia="Times New Roman" w:hAnsi="Arial" w:cs="Arial"/>
            <w:sz w:val="21"/>
            <w:szCs w:val="21"/>
          </w:rPr>
          <w:delText>.</w:delText>
        </w:r>
      </w:del>
    </w:p>
    <w:p w14:paraId="13401F01" w14:textId="7556BFF8" w:rsidR="00722ECC" w:rsidRPr="00DC56B2" w:rsidDel="00A63C68" w:rsidRDefault="00722ECC" w:rsidP="00722ECC">
      <w:pPr>
        <w:numPr>
          <w:ilvl w:val="0"/>
          <w:numId w:val="3"/>
        </w:numPr>
        <w:shd w:val="clear" w:color="auto" w:fill="FFFFFF"/>
        <w:spacing w:after="0" w:line="240" w:lineRule="auto"/>
        <w:ind w:left="648"/>
        <w:rPr>
          <w:del w:id="275" w:author="Langsdorf, Leonard" w:date="2018-06-25T13:49:00Z"/>
          <w:rFonts w:ascii="Arial" w:eastAsia="Times New Roman" w:hAnsi="Arial" w:cs="Arial"/>
          <w:sz w:val="21"/>
          <w:szCs w:val="21"/>
        </w:rPr>
      </w:pPr>
      <w:ins w:id="276" w:author="Bradt, Reid" w:date="2018-06-11T14:13:00Z">
        <w:del w:id="277" w:author="Langsdorf, Leonard" w:date="2018-06-25T13:49:00Z">
          <w:r w:rsidRPr="00DC56B2" w:rsidDel="00A63C68">
            <w:rPr>
              <w:rFonts w:ascii="Arial" w:eastAsia="Times New Roman" w:hAnsi="Arial" w:cs="Arial"/>
              <w:sz w:val="21"/>
              <w:szCs w:val="21"/>
            </w:rPr>
            <w:delText xml:space="preserve">Proved </w:delText>
          </w:r>
        </w:del>
      </w:ins>
      <w:ins w:id="278" w:author="Bradt, Reid" w:date="2018-06-11T14:14:00Z">
        <w:del w:id="279" w:author="Langsdorf, Leonard" w:date="2018-06-25T13:49:00Z">
          <w:r w:rsidRPr="00DC56B2" w:rsidDel="00A63C68">
            <w:rPr>
              <w:rFonts w:ascii="Arial" w:eastAsia="Times New Roman" w:hAnsi="Arial" w:cs="Arial"/>
              <w:sz w:val="21"/>
              <w:szCs w:val="21"/>
            </w:rPr>
            <w:delText>experience defining disruptive and innovative Customers Journeys for business scenarios in Financial Services</w:delText>
          </w:r>
        </w:del>
      </w:ins>
      <w:del w:id="280" w:author="Langsdorf, Leonard" w:date="2018-06-25T13:49:00Z">
        <w:r w:rsidRPr="00DC56B2" w:rsidDel="00A63C68">
          <w:rPr>
            <w:rFonts w:ascii="Arial" w:eastAsia="Times New Roman" w:hAnsi="Arial" w:cs="Arial"/>
            <w:sz w:val="21"/>
            <w:szCs w:val="21"/>
          </w:rPr>
          <w:delText>.</w:delText>
        </w:r>
      </w:del>
    </w:p>
    <w:p w14:paraId="1DF2283B" w14:textId="5EA4F6E7" w:rsidR="00722ECC" w:rsidRPr="00DC56B2" w:rsidDel="00A63C68" w:rsidRDefault="00722ECC" w:rsidP="00722ECC">
      <w:pPr>
        <w:numPr>
          <w:ilvl w:val="0"/>
          <w:numId w:val="3"/>
        </w:numPr>
        <w:shd w:val="clear" w:color="auto" w:fill="FFFFFF"/>
        <w:spacing w:after="0" w:line="240" w:lineRule="auto"/>
        <w:ind w:left="648"/>
        <w:rPr>
          <w:del w:id="281" w:author="Langsdorf, Leonard" w:date="2018-06-25T13:49:00Z"/>
          <w:rFonts w:ascii="Arial" w:eastAsia="Times New Roman" w:hAnsi="Arial" w:cs="Arial"/>
          <w:sz w:val="21"/>
          <w:szCs w:val="21"/>
        </w:rPr>
      </w:pPr>
      <w:del w:id="282" w:author="Langsdorf, Leonard" w:date="2018-06-25T13:49:00Z">
        <w:r w:rsidRPr="00DC56B2" w:rsidDel="00A63C68">
          <w:rPr>
            <w:rFonts w:ascii="Arial" w:eastAsia="Times New Roman" w:hAnsi="Arial" w:cs="Arial"/>
            <w:sz w:val="21"/>
            <w:szCs w:val="21"/>
          </w:rPr>
          <w:delText>Strong industry relationships and networks that you can leverage to grow the digital practice.</w:delText>
        </w:r>
      </w:del>
    </w:p>
    <w:p w14:paraId="6DFE221E" w14:textId="76DCAA7D" w:rsidR="00722ECC" w:rsidRPr="00DC56B2" w:rsidDel="00A63C68" w:rsidRDefault="00722ECC" w:rsidP="00722ECC">
      <w:pPr>
        <w:numPr>
          <w:ilvl w:val="0"/>
          <w:numId w:val="3"/>
        </w:numPr>
        <w:shd w:val="clear" w:color="auto" w:fill="FFFFFF"/>
        <w:spacing w:after="0" w:line="240" w:lineRule="auto"/>
        <w:ind w:left="648"/>
        <w:rPr>
          <w:del w:id="283" w:author="Langsdorf, Leonard" w:date="2018-06-25T13:49:00Z"/>
          <w:rFonts w:ascii="Arial" w:eastAsia="Times New Roman" w:hAnsi="Arial" w:cs="Arial"/>
          <w:sz w:val="21"/>
          <w:szCs w:val="21"/>
        </w:rPr>
      </w:pPr>
      <w:del w:id="284" w:author="Langsdorf, Leonard" w:date="2018-06-25T13:49:00Z">
        <w:r w:rsidRPr="00DC56B2" w:rsidDel="00A63C68">
          <w:rPr>
            <w:rFonts w:ascii="Arial" w:eastAsia="Times New Roman" w:hAnsi="Arial" w:cs="Arial"/>
            <w:sz w:val="21"/>
            <w:szCs w:val="21"/>
          </w:rPr>
          <w:delText>Strong understanding of market trends, dynamics and enabling technologies in FinTech and Banking or Capital Markets.</w:delText>
        </w:r>
      </w:del>
    </w:p>
    <w:p w14:paraId="496FCC10" w14:textId="475B02CF" w:rsidR="00722ECC" w:rsidRPr="00DC56B2" w:rsidDel="00A63C68" w:rsidRDefault="00722ECC" w:rsidP="00722ECC">
      <w:pPr>
        <w:numPr>
          <w:ilvl w:val="0"/>
          <w:numId w:val="3"/>
        </w:numPr>
        <w:shd w:val="clear" w:color="auto" w:fill="FFFFFF"/>
        <w:spacing w:after="0" w:line="240" w:lineRule="auto"/>
        <w:ind w:left="648"/>
        <w:rPr>
          <w:del w:id="285" w:author="Langsdorf, Leonard" w:date="2018-06-25T13:49:00Z"/>
          <w:rFonts w:ascii="Arial" w:eastAsia="Times New Roman" w:hAnsi="Arial" w:cs="Arial"/>
          <w:sz w:val="21"/>
          <w:szCs w:val="21"/>
        </w:rPr>
      </w:pPr>
      <w:del w:id="286" w:author="Langsdorf, Leonard" w:date="2018-06-25T13:49:00Z">
        <w:r w:rsidRPr="00DC56B2" w:rsidDel="00A63C68">
          <w:rPr>
            <w:rFonts w:ascii="Arial" w:eastAsia="Times New Roman" w:hAnsi="Arial" w:cs="Arial"/>
            <w:sz w:val="21"/>
            <w:szCs w:val="21"/>
          </w:rPr>
          <w:delText>Balance day to day project delivery and new business development.</w:delText>
        </w:r>
      </w:del>
    </w:p>
    <w:p w14:paraId="60F462B1" w14:textId="71297B33" w:rsidR="00722ECC" w:rsidRPr="00DC56B2" w:rsidDel="00A63C68" w:rsidRDefault="00722ECC" w:rsidP="00722ECC">
      <w:pPr>
        <w:numPr>
          <w:ilvl w:val="0"/>
          <w:numId w:val="3"/>
        </w:numPr>
        <w:shd w:val="clear" w:color="auto" w:fill="FFFFFF"/>
        <w:spacing w:after="0" w:line="240" w:lineRule="auto"/>
        <w:ind w:left="648"/>
        <w:rPr>
          <w:del w:id="287" w:author="Langsdorf, Leonard" w:date="2018-06-25T13:49:00Z"/>
          <w:rFonts w:ascii="Arial" w:eastAsia="Times New Roman" w:hAnsi="Arial" w:cs="Arial"/>
          <w:sz w:val="21"/>
          <w:szCs w:val="21"/>
        </w:rPr>
      </w:pPr>
      <w:del w:id="288" w:author="Langsdorf, Leonard" w:date="2018-06-25T13:49:00Z">
        <w:r w:rsidRPr="00DC56B2" w:rsidDel="00A63C68">
          <w:rPr>
            <w:rFonts w:ascii="Arial" w:eastAsia="Times New Roman" w:hAnsi="Arial" w:cs="Arial"/>
            <w:sz w:val="21"/>
            <w:szCs w:val="21"/>
          </w:rPr>
          <w:delText>Strong analytical and presentation skills.</w:delText>
        </w:r>
      </w:del>
    </w:p>
    <w:p w14:paraId="1A7B1B30" w14:textId="6CB38FC8" w:rsidR="00722ECC" w:rsidRPr="00DC56B2" w:rsidDel="00A63C68" w:rsidRDefault="00722ECC" w:rsidP="00722ECC">
      <w:pPr>
        <w:numPr>
          <w:ilvl w:val="0"/>
          <w:numId w:val="3"/>
        </w:numPr>
        <w:shd w:val="clear" w:color="auto" w:fill="FFFFFF"/>
        <w:spacing w:after="0" w:line="240" w:lineRule="auto"/>
        <w:ind w:left="648"/>
        <w:rPr>
          <w:del w:id="289" w:author="Langsdorf, Leonard" w:date="2018-06-25T13:49:00Z"/>
          <w:rFonts w:ascii="Arial" w:eastAsia="Times New Roman" w:hAnsi="Arial" w:cs="Arial"/>
          <w:sz w:val="21"/>
          <w:szCs w:val="21"/>
        </w:rPr>
      </w:pPr>
      <w:del w:id="290" w:author="Langsdorf, Leonard" w:date="2018-06-25T13:49:00Z">
        <w:r w:rsidRPr="00DC56B2" w:rsidDel="00A63C68">
          <w:rPr>
            <w:rFonts w:ascii="Arial" w:eastAsia="Times New Roman" w:hAnsi="Arial" w:cs="Arial"/>
            <w:sz w:val="21"/>
            <w:szCs w:val="21"/>
          </w:rPr>
          <w:delText>Manage large and multiple</w:delText>
        </w:r>
      </w:del>
      <w:ins w:id="291" w:author="Bradt, Reid" w:date="2018-06-11T14:12:00Z">
        <w:del w:id="292" w:author="Langsdorf, Leonard" w:date="2018-06-25T13:49:00Z">
          <w:r w:rsidRPr="00DC56B2" w:rsidDel="00A63C68">
            <w:rPr>
              <w:rFonts w:ascii="Arial" w:eastAsia="Times New Roman" w:hAnsi="Arial" w:cs="Arial"/>
              <w:sz w:val="21"/>
              <w:szCs w:val="21"/>
            </w:rPr>
            <w:delText xml:space="preserve"> multifunctional</w:delText>
          </w:r>
        </w:del>
      </w:ins>
      <w:del w:id="293" w:author="Langsdorf, Leonard" w:date="2018-06-25T13:49:00Z">
        <w:r w:rsidRPr="00DC56B2" w:rsidDel="00A63C68">
          <w:rPr>
            <w:rFonts w:ascii="Arial" w:eastAsia="Times New Roman" w:hAnsi="Arial" w:cs="Arial"/>
            <w:sz w:val="21"/>
            <w:szCs w:val="21"/>
          </w:rPr>
          <w:delText xml:space="preserve"> teams in start-up environments.</w:delText>
        </w:r>
      </w:del>
    </w:p>
    <w:p w14:paraId="7FCEAFB7" w14:textId="383A67E3" w:rsidR="00722ECC" w:rsidRPr="00DC56B2" w:rsidDel="00A63C68" w:rsidRDefault="00722ECC" w:rsidP="00722ECC">
      <w:pPr>
        <w:numPr>
          <w:ilvl w:val="0"/>
          <w:numId w:val="3"/>
        </w:numPr>
        <w:shd w:val="clear" w:color="auto" w:fill="FFFFFF"/>
        <w:spacing w:after="0" w:line="240" w:lineRule="auto"/>
        <w:ind w:left="648"/>
        <w:rPr>
          <w:del w:id="294" w:author="Langsdorf, Leonard" w:date="2018-06-25T13:49:00Z"/>
          <w:rFonts w:ascii="Arial" w:eastAsia="Times New Roman" w:hAnsi="Arial" w:cs="Arial"/>
          <w:sz w:val="21"/>
          <w:szCs w:val="21"/>
        </w:rPr>
      </w:pPr>
      <w:del w:id="295" w:author="Langsdorf, Leonard" w:date="2018-06-25T13:49:00Z">
        <w:r w:rsidRPr="00DC56B2" w:rsidDel="00A63C68">
          <w:rPr>
            <w:rFonts w:ascii="Arial" w:eastAsia="Times New Roman" w:hAnsi="Arial" w:cs="Arial"/>
            <w:sz w:val="21"/>
            <w:szCs w:val="21"/>
          </w:rPr>
          <w:delText>Excellent stakeholder management skills.</w:delText>
        </w:r>
      </w:del>
    </w:p>
    <w:p w14:paraId="3737F0EC" w14:textId="0CF90703" w:rsidR="00722ECC" w:rsidRPr="00DC56B2" w:rsidDel="00A63C68" w:rsidRDefault="00722ECC" w:rsidP="00722ECC">
      <w:pPr>
        <w:numPr>
          <w:ilvl w:val="0"/>
          <w:numId w:val="3"/>
        </w:numPr>
        <w:shd w:val="clear" w:color="auto" w:fill="FFFFFF"/>
        <w:spacing w:after="0" w:line="240" w:lineRule="auto"/>
        <w:ind w:left="648"/>
        <w:rPr>
          <w:del w:id="296" w:author="Langsdorf, Leonard" w:date="2018-06-25T13:49:00Z"/>
          <w:rFonts w:ascii="Arial" w:eastAsia="Times New Roman" w:hAnsi="Arial" w:cs="Arial"/>
          <w:sz w:val="21"/>
          <w:szCs w:val="21"/>
        </w:rPr>
      </w:pPr>
      <w:del w:id="297" w:author="Langsdorf, Leonard" w:date="2018-06-25T13:49:00Z">
        <w:r w:rsidRPr="00DC56B2" w:rsidDel="00A63C68">
          <w:rPr>
            <w:rFonts w:ascii="Arial" w:eastAsia="Times New Roman" w:hAnsi="Arial" w:cs="Arial"/>
            <w:sz w:val="21"/>
            <w:szCs w:val="21"/>
          </w:rPr>
          <w:delText>Excellent understanding of Agile methodologies (SCRUM Certification a bonus).</w:delText>
        </w:r>
      </w:del>
    </w:p>
    <w:p w14:paraId="782267DF" w14:textId="617E8960" w:rsidR="00722ECC" w:rsidRPr="00DC56B2" w:rsidDel="00A63C68" w:rsidRDefault="00722ECC" w:rsidP="00722ECC">
      <w:pPr>
        <w:numPr>
          <w:ilvl w:val="0"/>
          <w:numId w:val="3"/>
        </w:numPr>
        <w:shd w:val="clear" w:color="auto" w:fill="FFFFFF"/>
        <w:spacing w:after="0" w:line="240" w:lineRule="auto"/>
        <w:ind w:left="648"/>
        <w:rPr>
          <w:del w:id="298" w:author="Langsdorf, Leonard" w:date="2018-06-25T13:49:00Z"/>
          <w:rFonts w:ascii="Arial" w:eastAsia="Times New Roman" w:hAnsi="Arial" w:cs="Arial"/>
          <w:sz w:val="21"/>
          <w:szCs w:val="21"/>
        </w:rPr>
      </w:pPr>
      <w:del w:id="299" w:author="Langsdorf, Leonard" w:date="2018-06-25T13:49:00Z">
        <w:r w:rsidRPr="00DC56B2" w:rsidDel="00A63C68">
          <w:rPr>
            <w:rFonts w:ascii="Arial" w:eastAsia="Times New Roman" w:hAnsi="Arial" w:cs="Arial"/>
            <w:sz w:val="21"/>
            <w:szCs w:val="21"/>
          </w:rPr>
          <w:delText>Fluent in both Portuguese and English.</w:delText>
        </w:r>
      </w:del>
    </w:p>
    <w:p w14:paraId="5AF7C38E" w14:textId="77777777" w:rsidR="00722ECC" w:rsidRPr="00DC56B2" w:rsidDel="00041BE0" w:rsidRDefault="00722ECC" w:rsidP="00722ECC">
      <w:pPr>
        <w:shd w:val="clear" w:color="auto" w:fill="FFFFFF"/>
        <w:spacing w:after="0" w:line="240" w:lineRule="auto"/>
        <w:rPr>
          <w:del w:id="300" w:author="Langsdorf, Leonard" w:date="2018-06-25T13:50:00Z"/>
          <w:rFonts w:ascii="Arial" w:eastAsia="Times New Roman" w:hAnsi="Arial" w:cs="Arial"/>
          <w:b/>
          <w:bCs/>
          <w:sz w:val="21"/>
          <w:szCs w:val="21"/>
        </w:rPr>
      </w:pPr>
    </w:p>
    <w:p w14:paraId="6E160E00" w14:textId="77777777" w:rsidR="00722ECC" w:rsidRPr="00DC56B2" w:rsidDel="00041BE0" w:rsidRDefault="00722ECC" w:rsidP="00722ECC">
      <w:pPr>
        <w:shd w:val="clear" w:color="auto" w:fill="FFFFFF"/>
        <w:spacing w:after="0" w:line="240" w:lineRule="auto"/>
        <w:rPr>
          <w:del w:id="301" w:author="Langsdorf, Leonard" w:date="2018-06-25T13:50:00Z"/>
          <w:rFonts w:ascii="Arial" w:eastAsia="Times New Roman" w:hAnsi="Arial" w:cs="Arial"/>
          <w:b/>
          <w:bCs/>
          <w:sz w:val="21"/>
          <w:szCs w:val="21"/>
        </w:rPr>
      </w:pPr>
    </w:p>
    <w:p w14:paraId="5F241A06" w14:textId="77777777" w:rsidR="00722ECC" w:rsidRPr="00DC56B2" w:rsidRDefault="00722ECC" w:rsidP="00722ECC">
      <w:pPr>
        <w:shd w:val="clear" w:color="auto" w:fill="FFFFFF"/>
        <w:spacing w:after="0" w:line="240" w:lineRule="auto"/>
        <w:rPr>
          <w:rFonts w:ascii="Arial" w:eastAsia="Times New Roman" w:hAnsi="Arial" w:cs="Arial"/>
          <w:sz w:val="21"/>
          <w:szCs w:val="21"/>
        </w:rPr>
      </w:pPr>
      <w:r w:rsidRPr="00DC56B2">
        <w:rPr>
          <w:rFonts w:ascii="Arial" w:eastAsia="Times New Roman" w:hAnsi="Arial" w:cs="Arial"/>
          <w:b/>
          <w:bCs/>
          <w:sz w:val="21"/>
          <w:szCs w:val="21"/>
        </w:rPr>
        <w:t>Why Join Capco?</w:t>
      </w:r>
    </w:p>
    <w:p w14:paraId="0707341F" w14:textId="77777777" w:rsidR="00722ECC" w:rsidRPr="00DC56B2" w:rsidRDefault="00722ECC" w:rsidP="00722ECC">
      <w:pPr>
        <w:shd w:val="clear" w:color="auto" w:fill="FFFFFF"/>
        <w:spacing w:after="0" w:line="240" w:lineRule="auto"/>
        <w:rPr>
          <w:rFonts w:ascii="Arial" w:eastAsia="Times New Roman" w:hAnsi="Arial" w:cs="Arial"/>
          <w:sz w:val="21"/>
          <w:szCs w:val="21"/>
        </w:rPr>
      </w:pPr>
    </w:p>
    <w:p w14:paraId="3A6737DE" w14:textId="77777777" w:rsidR="00722ECC" w:rsidRPr="00DC56B2" w:rsidRDefault="00722ECC" w:rsidP="00722ECC">
      <w:pPr>
        <w:shd w:val="clear" w:color="auto" w:fill="FFFFFF"/>
        <w:spacing w:after="0" w:line="240" w:lineRule="auto"/>
        <w:rPr>
          <w:rFonts w:ascii="Arial" w:eastAsia="Times New Roman" w:hAnsi="Arial" w:cs="Arial"/>
          <w:sz w:val="21"/>
          <w:szCs w:val="21"/>
        </w:rPr>
      </w:pPr>
      <w:r w:rsidRPr="00DC56B2">
        <w:rPr>
          <w:rFonts w:ascii="Arial" w:eastAsia="Times New Roman" w:hAnsi="Arial" w:cs="Arial"/>
          <w:sz w:val="21"/>
          <w:szCs w:val="21"/>
        </w:rPr>
        <w:t>You will work on engaging projects with some of the largest banks in the world that will transform the financial services industry.</w:t>
      </w:r>
    </w:p>
    <w:p w14:paraId="24D718BD" w14:textId="77777777" w:rsidR="00722ECC" w:rsidRPr="00DC56B2" w:rsidRDefault="00722ECC" w:rsidP="00722ECC">
      <w:pPr>
        <w:shd w:val="clear" w:color="auto" w:fill="FFFFFF"/>
        <w:spacing w:after="0" w:line="240" w:lineRule="auto"/>
        <w:rPr>
          <w:rFonts w:ascii="Arial" w:eastAsia="Times New Roman" w:hAnsi="Arial" w:cs="Arial"/>
          <w:sz w:val="21"/>
          <w:szCs w:val="21"/>
        </w:rPr>
      </w:pPr>
    </w:p>
    <w:p w14:paraId="6ADCE35F" w14:textId="77777777" w:rsidR="00722ECC" w:rsidRPr="00DC56B2" w:rsidRDefault="00722ECC" w:rsidP="00722ECC">
      <w:pPr>
        <w:shd w:val="clear" w:color="auto" w:fill="FFFFFF"/>
        <w:spacing w:after="0" w:line="240" w:lineRule="auto"/>
        <w:rPr>
          <w:rFonts w:ascii="Arial" w:eastAsia="Times New Roman" w:hAnsi="Arial" w:cs="Arial"/>
          <w:sz w:val="21"/>
          <w:szCs w:val="21"/>
        </w:rPr>
      </w:pPr>
      <w:r w:rsidRPr="00DC56B2">
        <w:rPr>
          <w:rFonts w:ascii="Arial" w:eastAsia="Times New Roman" w:hAnsi="Arial" w:cs="Arial"/>
          <w:sz w:val="21"/>
          <w:szCs w:val="21"/>
        </w:rPr>
        <w:t>We offer:</w:t>
      </w:r>
    </w:p>
    <w:p w14:paraId="370BB61D" w14:textId="77777777" w:rsidR="00722ECC" w:rsidRPr="00DC56B2" w:rsidRDefault="00722ECC" w:rsidP="00722ECC">
      <w:pPr>
        <w:shd w:val="clear" w:color="auto" w:fill="FFFFFF"/>
        <w:spacing w:after="0" w:line="240" w:lineRule="auto"/>
        <w:rPr>
          <w:rFonts w:ascii="Arial" w:eastAsia="Times New Roman" w:hAnsi="Arial" w:cs="Arial"/>
          <w:sz w:val="21"/>
          <w:szCs w:val="21"/>
        </w:rPr>
      </w:pPr>
    </w:p>
    <w:p w14:paraId="57564116" w14:textId="77777777" w:rsidR="00722ECC" w:rsidRPr="00DC56B2" w:rsidRDefault="00722ECC" w:rsidP="00722ECC">
      <w:pPr>
        <w:numPr>
          <w:ilvl w:val="0"/>
          <w:numId w:val="4"/>
        </w:numPr>
        <w:shd w:val="clear" w:color="auto" w:fill="FFFFFF"/>
        <w:spacing w:after="0" w:line="240" w:lineRule="auto"/>
        <w:ind w:left="648"/>
        <w:rPr>
          <w:rFonts w:ascii="Arial" w:eastAsia="Times New Roman" w:hAnsi="Arial" w:cs="Arial"/>
          <w:sz w:val="21"/>
          <w:szCs w:val="21"/>
        </w:rPr>
      </w:pPr>
      <w:r w:rsidRPr="00DC56B2">
        <w:rPr>
          <w:rFonts w:ascii="Arial" w:eastAsia="Times New Roman" w:hAnsi="Arial" w:cs="Arial"/>
          <w:sz w:val="21"/>
          <w:szCs w:val="21"/>
        </w:rPr>
        <w:t>A work culture focused on innovation and creating lasting value for our clients </w:t>
      </w:r>
      <w:r w:rsidRPr="00DC56B2">
        <w:rPr>
          <w:rFonts w:ascii="Arial" w:eastAsia="Times New Roman" w:hAnsi="Arial" w:cs="Arial"/>
          <w:sz w:val="21"/>
          <w:szCs w:val="21"/>
        </w:rPr>
        <w:br/>
        <w:t>and employees</w:t>
      </w:r>
    </w:p>
    <w:p w14:paraId="230BDEEE" w14:textId="77777777" w:rsidR="00722ECC" w:rsidRPr="00DC56B2" w:rsidRDefault="00722ECC" w:rsidP="00722ECC">
      <w:pPr>
        <w:numPr>
          <w:ilvl w:val="0"/>
          <w:numId w:val="4"/>
        </w:numPr>
        <w:shd w:val="clear" w:color="auto" w:fill="FFFFFF"/>
        <w:spacing w:after="0" w:line="240" w:lineRule="auto"/>
        <w:ind w:left="648"/>
        <w:rPr>
          <w:rFonts w:ascii="Arial" w:eastAsia="Times New Roman" w:hAnsi="Arial" w:cs="Arial"/>
          <w:sz w:val="21"/>
          <w:szCs w:val="21"/>
        </w:rPr>
      </w:pPr>
      <w:r w:rsidRPr="00DC56B2">
        <w:rPr>
          <w:rFonts w:ascii="Arial" w:eastAsia="Times New Roman" w:hAnsi="Arial" w:cs="Arial"/>
          <w:sz w:val="21"/>
          <w:szCs w:val="21"/>
        </w:rPr>
        <w:t>Ongoing learning opportunities to help you acquire new skills or deepen </w:t>
      </w:r>
      <w:r w:rsidRPr="00DC56B2">
        <w:rPr>
          <w:rFonts w:ascii="Arial" w:eastAsia="Times New Roman" w:hAnsi="Arial" w:cs="Arial"/>
          <w:sz w:val="21"/>
          <w:szCs w:val="21"/>
        </w:rPr>
        <w:br/>
        <w:t>existing expertise</w:t>
      </w:r>
    </w:p>
    <w:p w14:paraId="1974268E" w14:textId="77777777" w:rsidR="00722ECC" w:rsidRPr="00DC56B2" w:rsidRDefault="00722ECC" w:rsidP="00722ECC">
      <w:pPr>
        <w:numPr>
          <w:ilvl w:val="0"/>
          <w:numId w:val="4"/>
        </w:numPr>
        <w:shd w:val="clear" w:color="auto" w:fill="FFFFFF"/>
        <w:spacing w:after="0" w:line="240" w:lineRule="auto"/>
        <w:ind w:left="648"/>
        <w:rPr>
          <w:rFonts w:ascii="Arial" w:eastAsia="Times New Roman" w:hAnsi="Arial" w:cs="Arial"/>
          <w:sz w:val="21"/>
          <w:szCs w:val="21"/>
        </w:rPr>
      </w:pPr>
      <w:r w:rsidRPr="00DC56B2">
        <w:rPr>
          <w:rFonts w:ascii="Arial" w:eastAsia="Times New Roman" w:hAnsi="Arial" w:cs="Arial"/>
          <w:sz w:val="21"/>
          <w:szCs w:val="21"/>
        </w:rPr>
        <w:t>A flat, non-hierarchical structure that will enable you to work with senior partners </w:t>
      </w:r>
      <w:r w:rsidRPr="00DC56B2">
        <w:rPr>
          <w:rFonts w:ascii="Arial" w:eastAsia="Times New Roman" w:hAnsi="Arial" w:cs="Arial"/>
          <w:sz w:val="21"/>
          <w:szCs w:val="21"/>
        </w:rPr>
        <w:br/>
        <w:t>and directly with clients</w:t>
      </w:r>
    </w:p>
    <w:p w14:paraId="17F7E41D" w14:textId="77777777" w:rsidR="00722ECC" w:rsidRPr="00DC56B2" w:rsidRDefault="00722ECC" w:rsidP="00722ECC">
      <w:pPr>
        <w:numPr>
          <w:ilvl w:val="0"/>
          <w:numId w:val="4"/>
        </w:numPr>
        <w:shd w:val="clear" w:color="auto" w:fill="FFFFFF"/>
        <w:spacing w:after="0" w:line="240" w:lineRule="auto"/>
        <w:ind w:left="648"/>
        <w:rPr>
          <w:rFonts w:ascii="Arial" w:eastAsia="Times New Roman" w:hAnsi="Arial" w:cs="Arial"/>
          <w:sz w:val="21"/>
          <w:szCs w:val="21"/>
        </w:rPr>
      </w:pPr>
      <w:r w:rsidRPr="00DC56B2">
        <w:rPr>
          <w:rFonts w:ascii="Arial" w:eastAsia="Times New Roman" w:hAnsi="Arial" w:cs="Arial"/>
          <w:sz w:val="21"/>
          <w:szCs w:val="21"/>
        </w:rPr>
        <w:t>A diverse, inclusive, meritocratic culture</w:t>
      </w:r>
    </w:p>
    <w:p w14:paraId="5BD20600" w14:textId="62684072" w:rsidR="00CE53DE" w:rsidRPr="00DC56B2" w:rsidRDefault="00CE53DE" w:rsidP="00CE53DE">
      <w:pPr>
        <w:shd w:val="clear" w:color="auto" w:fill="FFFFFF"/>
        <w:spacing w:after="0" w:line="240" w:lineRule="auto"/>
        <w:rPr>
          <w:rFonts w:ascii="Arial" w:eastAsia="Times New Roman" w:hAnsi="Arial" w:cs="Arial"/>
          <w:sz w:val="21"/>
          <w:szCs w:val="21"/>
        </w:rPr>
      </w:pPr>
    </w:p>
    <w:p w14:paraId="547D431C" w14:textId="15926FC4" w:rsidR="003951EA" w:rsidRPr="00DC56B2" w:rsidDel="00041BE0" w:rsidRDefault="003951EA" w:rsidP="00CE53DE">
      <w:pPr>
        <w:shd w:val="clear" w:color="auto" w:fill="FFFFFF"/>
        <w:spacing w:after="0" w:line="240" w:lineRule="auto"/>
        <w:rPr>
          <w:del w:id="302" w:author="Langsdorf, Leonard" w:date="2018-06-25T13:49:00Z"/>
          <w:rFonts w:ascii="Arial" w:eastAsia="Times New Roman" w:hAnsi="Arial" w:cs="Arial"/>
          <w:sz w:val="21"/>
          <w:szCs w:val="21"/>
        </w:rPr>
      </w:pPr>
    </w:p>
    <w:p w14:paraId="471C0D26" w14:textId="2DD665D5" w:rsidR="003951EA" w:rsidRPr="00DC56B2" w:rsidDel="00041BE0" w:rsidRDefault="003951EA" w:rsidP="00CE53DE">
      <w:pPr>
        <w:shd w:val="clear" w:color="auto" w:fill="FFFFFF"/>
        <w:spacing w:after="0" w:line="240" w:lineRule="auto"/>
        <w:rPr>
          <w:del w:id="303" w:author="Langsdorf, Leonard" w:date="2018-06-25T13:49:00Z"/>
          <w:rFonts w:ascii="Arial" w:eastAsia="Times New Roman" w:hAnsi="Arial" w:cs="Arial"/>
          <w:sz w:val="21"/>
          <w:szCs w:val="21"/>
        </w:rPr>
      </w:pPr>
    </w:p>
    <w:p w14:paraId="6E45E992" w14:textId="150D55A1" w:rsidR="003951EA" w:rsidRPr="00DC56B2" w:rsidDel="00041BE0" w:rsidRDefault="003951EA" w:rsidP="00CE53DE">
      <w:pPr>
        <w:shd w:val="clear" w:color="auto" w:fill="FFFFFF"/>
        <w:spacing w:after="0" w:line="240" w:lineRule="auto"/>
        <w:rPr>
          <w:del w:id="304" w:author="Langsdorf, Leonard" w:date="2018-06-25T13:49:00Z"/>
          <w:rFonts w:ascii="Arial" w:eastAsia="Times New Roman" w:hAnsi="Arial" w:cs="Arial"/>
          <w:sz w:val="21"/>
          <w:szCs w:val="21"/>
        </w:rPr>
      </w:pPr>
    </w:p>
    <w:p w14:paraId="28CF5B36" w14:textId="3B9AAC46" w:rsidR="003951EA" w:rsidRPr="00DC56B2" w:rsidDel="00041BE0" w:rsidRDefault="003951EA" w:rsidP="00CE53DE">
      <w:pPr>
        <w:shd w:val="clear" w:color="auto" w:fill="FFFFFF"/>
        <w:spacing w:after="0" w:line="240" w:lineRule="auto"/>
        <w:rPr>
          <w:del w:id="305" w:author="Langsdorf, Leonard" w:date="2018-06-25T13:49:00Z"/>
          <w:rFonts w:ascii="Arial" w:eastAsia="Times New Roman" w:hAnsi="Arial" w:cs="Arial"/>
          <w:sz w:val="21"/>
          <w:szCs w:val="21"/>
        </w:rPr>
      </w:pPr>
    </w:p>
    <w:p w14:paraId="11C58DF7" w14:textId="70651983" w:rsidR="003951EA" w:rsidRPr="00DC56B2" w:rsidDel="00041BE0" w:rsidRDefault="003951EA" w:rsidP="00CE53DE">
      <w:pPr>
        <w:shd w:val="clear" w:color="auto" w:fill="FFFFFF"/>
        <w:spacing w:after="0" w:line="240" w:lineRule="auto"/>
        <w:rPr>
          <w:del w:id="306" w:author="Langsdorf, Leonard" w:date="2018-06-25T13:49:00Z"/>
          <w:rFonts w:ascii="Arial" w:hAnsi="Arial" w:cs="Arial"/>
          <w:color w:val="1D1D1D"/>
          <w:sz w:val="18"/>
          <w:szCs w:val="18"/>
        </w:rPr>
      </w:pPr>
      <w:del w:id="307" w:author="Langsdorf, Leonard" w:date="2018-06-25T13:49:00Z">
        <w:r w:rsidRPr="00DC56B2" w:rsidDel="00041BE0">
          <w:rPr>
            <w:rFonts w:ascii="Arial" w:hAnsi="Arial" w:cs="Arial"/>
            <w:color w:val="1D1D1D"/>
            <w:sz w:val="18"/>
            <w:szCs w:val="18"/>
          </w:rPr>
          <w:delText>The candidate will: </w:delText>
        </w:r>
        <w:r w:rsidRPr="00DC56B2" w:rsidDel="00041BE0">
          <w:rPr>
            <w:rFonts w:ascii="Arial" w:hAnsi="Arial" w:cs="Arial"/>
            <w:color w:val="1D1D1D"/>
            <w:sz w:val="18"/>
            <w:szCs w:val="18"/>
          </w:rPr>
          <w:br/>
          <w:delText>• Have a thorough understanding of IWSS products to ensure strategic AI/ML insertions</w:delText>
        </w:r>
        <w:r w:rsidRPr="00DC56B2" w:rsidDel="00041BE0">
          <w:rPr>
            <w:rFonts w:ascii="Arial" w:hAnsi="Arial" w:cs="Arial"/>
            <w:color w:val="1D1D1D"/>
            <w:sz w:val="18"/>
            <w:szCs w:val="18"/>
          </w:rPr>
          <w:br/>
          <w:delText>• Have familiarity with IWSS lab environments across all sites, ensuring ML insertions are facilitated in both classified and unclassified environments</w:delText>
        </w:r>
        <w:r w:rsidRPr="00DC56B2" w:rsidDel="00041BE0">
          <w:rPr>
            <w:rFonts w:ascii="Arial" w:hAnsi="Arial" w:cs="Arial"/>
            <w:color w:val="1D1D1D"/>
            <w:sz w:val="18"/>
            <w:szCs w:val="18"/>
          </w:rPr>
          <w:br/>
          <w:delText>• Connect the IWSS product teams with the applicable and most efficient AI solutions</w:delText>
        </w:r>
        <w:r w:rsidRPr="00DC56B2" w:rsidDel="00041BE0">
          <w:rPr>
            <w:rFonts w:ascii="Arial" w:hAnsi="Arial" w:cs="Arial"/>
            <w:color w:val="1D1D1D"/>
            <w:sz w:val="18"/>
            <w:szCs w:val="18"/>
          </w:rPr>
          <w:br/>
          <w:delText>• Ensure effective university and small business collaboration for mission success</w:delText>
        </w:r>
        <w:r w:rsidRPr="00DC56B2" w:rsidDel="00041BE0">
          <w:rPr>
            <w:rFonts w:ascii="Arial" w:hAnsi="Arial" w:cs="Arial"/>
            <w:color w:val="1D1D1D"/>
            <w:sz w:val="18"/>
            <w:szCs w:val="18"/>
          </w:rPr>
          <w:br/>
          <w:delText>• Have effective presentation skills to communicate IWSS AI strategy with leadership and engineers</w:delText>
        </w:r>
        <w:r w:rsidRPr="00DC56B2" w:rsidDel="00041BE0">
          <w:rPr>
            <w:rFonts w:ascii="Arial" w:hAnsi="Arial" w:cs="Arial"/>
            <w:color w:val="1D1D1D"/>
            <w:sz w:val="18"/>
            <w:szCs w:val="18"/>
          </w:rPr>
          <w:br/>
          <w:delText>• Work with Software and Systems Engineering COEs to ensure proper training and staffing of IWSS workforce focused on AI</w:delText>
        </w:r>
        <w:r w:rsidRPr="00DC56B2" w:rsidDel="00041BE0">
          <w:rPr>
            <w:rFonts w:ascii="Arial" w:hAnsi="Arial" w:cs="Arial"/>
            <w:color w:val="1D1D1D"/>
            <w:sz w:val="18"/>
            <w:szCs w:val="18"/>
          </w:rPr>
          <w:br/>
        </w:r>
        <w:r w:rsidRPr="00DC56B2" w:rsidDel="00041BE0">
          <w:rPr>
            <w:rFonts w:ascii="Arial" w:hAnsi="Arial" w:cs="Arial"/>
            <w:color w:val="1D1D1D"/>
            <w:sz w:val="18"/>
            <w:szCs w:val="18"/>
          </w:rPr>
          <w:br/>
        </w:r>
        <w:r w:rsidRPr="00DC56B2" w:rsidDel="00041BE0">
          <w:rPr>
            <w:rStyle w:val="show-job-descr"/>
            <w:rFonts w:ascii="Arial" w:hAnsi="Arial" w:cs="Arial"/>
            <w:b/>
            <w:bCs/>
            <w:color w:val="1D1D1D"/>
            <w:sz w:val="18"/>
            <w:szCs w:val="18"/>
          </w:rPr>
          <w:delText>Basic Qualifications</w:delText>
        </w:r>
        <w:r w:rsidRPr="00DC56B2" w:rsidDel="00041BE0">
          <w:rPr>
            <w:rFonts w:ascii="Arial" w:hAnsi="Arial" w:cs="Arial"/>
            <w:color w:val="1D1D1D"/>
            <w:sz w:val="18"/>
            <w:szCs w:val="18"/>
          </w:rPr>
          <w:br/>
          <w:delText>• Advanced degree in Engineering with a focus in Artificial Intelligence </w:delText>
        </w:r>
        <w:r w:rsidRPr="00DC56B2" w:rsidDel="00041BE0">
          <w:rPr>
            <w:rFonts w:ascii="Arial" w:hAnsi="Arial" w:cs="Arial"/>
            <w:color w:val="1D1D1D"/>
            <w:sz w:val="18"/>
            <w:szCs w:val="18"/>
          </w:rPr>
          <w:br/>
          <w:delText>• At least 14 years R&amp;D experience </w:delText>
        </w:r>
        <w:r w:rsidRPr="00DC56B2" w:rsidDel="00041BE0">
          <w:rPr>
            <w:rFonts w:ascii="Arial" w:hAnsi="Arial" w:cs="Arial"/>
            <w:color w:val="1D1D1D"/>
            <w:sz w:val="18"/>
            <w:szCs w:val="18"/>
          </w:rPr>
          <w:br/>
          <w:delText>• Demonstrated excellent team building and interpersonal skills, capable of relationship building with key internal and external stakeholders, and employees at all levels and across multiple geographic locations</w:delText>
        </w:r>
        <w:r w:rsidRPr="00DC56B2" w:rsidDel="00041BE0">
          <w:rPr>
            <w:rFonts w:ascii="Arial" w:hAnsi="Arial" w:cs="Arial"/>
            <w:color w:val="1D1D1D"/>
            <w:sz w:val="18"/>
            <w:szCs w:val="18"/>
          </w:rPr>
          <w:br/>
          <w:delText>• Demonstrated business acumen </w:delText>
        </w:r>
        <w:r w:rsidRPr="00DC56B2" w:rsidDel="00041BE0">
          <w:rPr>
            <w:rFonts w:ascii="Arial" w:hAnsi="Arial" w:cs="Arial"/>
            <w:color w:val="1D1D1D"/>
            <w:sz w:val="18"/>
            <w:szCs w:val="18"/>
          </w:rPr>
          <w:br/>
          <w:delText>• Ability to support travel on an as needed basis</w:delText>
        </w:r>
        <w:r w:rsidRPr="00DC56B2" w:rsidDel="00041BE0">
          <w:rPr>
            <w:rFonts w:ascii="Arial" w:hAnsi="Arial" w:cs="Arial"/>
            <w:color w:val="1D1D1D"/>
            <w:sz w:val="18"/>
            <w:szCs w:val="18"/>
          </w:rPr>
          <w:br/>
          <w:delText>• Experience with machine learning &amp; digital signal processing (computer vision, software defined radio) libraries</w:delText>
        </w:r>
        <w:r w:rsidRPr="00DC56B2" w:rsidDel="00041BE0">
          <w:rPr>
            <w:rFonts w:ascii="Arial" w:hAnsi="Arial" w:cs="Arial"/>
            <w:color w:val="1D1D1D"/>
            <w:sz w:val="18"/>
            <w:szCs w:val="18"/>
          </w:rPr>
          <w:br/>
          <w:delText>• Experience with traditional robotics problems: motion/path planning, sensor integration/processing, decision making, etc</w:delText>
        </w:r>
        <w:r w:rsidRPr="00DC56B2" w:rsidDel="00041BE0">
          <w:rPr>
            <w:rFonts w:ascii="Arial" w:hAnsi="Arial" w:cs="Arial"/>
            <w:color w:val="1D1D1D"/>
            <w:sz w:val="18"/>
            <w:szCs w:val="18"/>
          </w:rPr>
          <w:br/>
          <w:delText>• Candidate must have hands-on experience building hardware/software prototypes</w:delText>
        </w:r>
        <w:r w:rsidRPr="00DC56B2" w:rsidDel="00041BE0">
          <w:rPr>
            <w:rFonts w:ascii="Arial" w:hAnsi="Arial" w:cs="Arial"/>
            <w:color w:val="1D1D1D"/>
            <w:sz w:val="18"/>
            <w:szCs w:val="18"/>
          </w:rPr>
          <w:br/>
        </w:r>
        <w:r w:rsidRPr="00DC56B2" w:rsidDel="00041BE0">
          <w:rPr>
            <w:rFonts w:ascii="Arial" w:hAnsi="Arial" w:cs="Arial"/>
            <w:color w:val="1D1D1D"/>
            <w:sz w:val="18"/>
            <w:szCs w:val="18"/>
          </w:rPr>
          <w:br/>
        </w:r>
        <w:r w:rsidRPr="00DC56B2" w:rsidDel="00041BE0">
          <w:rPr>
            <w:rStyle w:val="show-job-descr"/>
            <w:rFonts w:ascii="Arial" w:hAnsi="Arial" w:cs="Arial"/>
            <w:b/>
            <w:bCs/>
            <w:color w:val="1D1D1D"/>
            <w:sz w:val="18"/>
            <w:szCs w:val="18"/>
          </w:rPr>
          <w:delText>Desired skills</w:delText>
        </w:r>
        <w:r w:rsidRPr="00DC56B2" w:rsidDel="00041BE0">
          <w:rPr>
            <w:rFonts w:ascii="Arial" w:hAnsi="Arial" w:cs="Arial"/>
            <w:color w:val="1D1D1D"/>
            <w:sz w:val="18"/>
            <w:szCs w:val="18"/>
          </w:rPr>
          <w:br/>
          <w:delText>• Strong understanding in the application of state-of-the-art technologies in one or more of these areas of interest: Artificial Intelligence, Prognostics and Health Management (PHM), Big Data techniques; Machine Learning/Deep Learning; and Data Analytics</w:delText>
        </w:r>
        <w:r w:rsidRPr="00DC56B2" w:rsidDel="00041BE0">
          <w:rPr>
            <w:rFonts w:ascii="Arial" w:hAnsi="Arial" w:cs="Arial"/>
            <w:color w:val="1D1D1D"/>
            <w:sz w:val="18"/>
            <w:szCs w:val="18"/>
          </w:rPr>
          <w:br/>
          <w:delText>• Established network in the research and technology communities with RMS and LM</w:delText>
        </w:r>
        <w:r w:rsidRPr="00DC56B2" w:rsidDel="00041BE0">
          <w:rPr>
            <w:rFonts w:ascii="Arial" w:hAnsi="Arial" w:cs="Arial"/>
            <w:color w:val="1D1D1D"/>
            <w:sz w:val="18"/>
            <w:szCs w:val="18"/>
          </w:rPr>
          <w:br/>
          <w:delText>• Strong people and technical leadership skill with experience as a team leader</w:delText>
        </w:r>
        <w:r w:rsidRPr="00DC56B2" w:rsidDel="00041BE0">
          <w:rPr>
            <w:rFonts w:ascii="Arial" w:hAnsi="Arial" w:cs="Arial"/>
            <w:color w:val="1D1D1D"/>
            <w:sz w:val="18"/>
            <w:szCs w:val="18"/>
          </w:rPr>
          <w:br/>
          <w:delText>• Proven ability to organize and manage projects</w:delText>
        </w:r>
        <w:r w:rsidRPr="00DC56B2" w:rsidDel="00041BE0">
          <w:rPr>
            <w:rFonts w:ascii="Arial" w:hAnsi="Arial" w:cs="Arial"/>
            <w:color w:val="1D1D1D"/>
            <w:sz w:val="18"/>
            <w:szCs w:val="18"/>
          </w:rPr>
          <w:br/>
          <w:delText>• Exceptional verbal and written skills and ability to present complex technical issues to customers, operational user advocates, and LM management</w:delText>
        </w:r>
        <w:r w:rsidRPr="00DC56B2" w:rsidDel="00041BE0">
          <w:rPr>
            <w:rFonts w:ascii="Arial" w:hAnsi="Arial" w:cs="Arial"/>
            <w:color w:val="1D1D1D"/>
            <w:sz w:val="18"/>
            <w:szCs w:val="18"/>
          </w:rPr>
          <w:br/>
          <w:delText>• Comfortable working in an informal, fast paced, rapid prototyping environment</w:delText>
        </w:r>
        <w:r w:rsidRPr="00DC56B2" w:rsidDel="00041BE0">
          <w:rPr>
            <w:rFonts w:ascii="Arial" w:hAnsi="Arial" w:cs="Arial"/>
            <w:color w:val="1D1D1D"/>
            <w:sz w:val="18"/>
            <w:szCs w:val="18"/>
          </w:rPr>
          <w:br/>
          <w:delText>• Experience or familiarity with deep learning and/or reinforcement learning</w:delText>
        </w:r>
        <w:r w:rsidRPr="00DC56B2" w:rsidDel="00041BE0">
          <w:rPr>
            <w:rFonts w:ascii="Arial" w:hAnsi="Arial" w:cs="Arial"/>
            <w:color w:val="1D1D1D"/>
            <w:sz w:val="18"/>
            <w:szCs w:val="18"/>
          </w:rPr>
          <w:br/>
          <w:delText>• Experience with GPU development in CUDA or OpenGL</w:delText>
        </w:r>
        <w:r w:rsidRPr="00DC56B2" w:rsidDel="00041BE0">
          <w:rPr>
            <w:rFonts w:ascii="Arial" w:hAnsi="Arial" w:cs="Arial"/>
            <w:color w:val="1D1D1D"/>
            <w:sz w:val="18"/>
            <w:szCs w:val="18"/>
          </w:rPr>
          <w:br/>
          <w:delText>• Experience with software defined radio</w:delText>
        </w:r>
        <w:r w:rsidRPr="00DC56B2" w:rsidDel="00041BE0">
          <w:rPr>
            <w:rFonts w:ascii="Arial" w:hAnsi="Arial" w:cs="Arial"/>
            <w:color w:val="1D1D1D"/>
            <w:sz w:val="18"/>
            <w:szCs w:val="18"/>
          </w:rPr>
          <w:br/>
          <w:delText>• Experience with FPGA firmware development or other embedded platforms</w:delText>
        </w:r>
        <w:r w:rsidRPr="00DC56B2" w:rsidDel="00041BE0">
          <w:rPr>
            <w:rFonts w:ascii="Arial" w:hAnsi="Arial" w:cs="Arial"/>
            <w:color w:val="1D1D1D"/>
            <w:sz w:val="18"/>
            <w:szCs w:val="18"/>
          </w:rPr>
          <w:br/>
          <w:delText>• Experience building a system around software defined radio</w:delText>
        </w:r>
        <w:r w:rsidRPr="00DC56B2" w:rsidDel="00041BE0">
          <w:rPr>
            <w:rFonts w:ascii="Arial" w:hAnsi="Arial" w:cs="Arial"/>
            <w:color w:val="1D1D1D"/>
            <w:sz w:val="18"/>
            <w:szCs w:val="18"/>
          </w:rPr>
          <w:br/>
          <w:delText>• Candidate should have experience with a D/VCS such as git</w:delText>
        </w:r>
        <w:r w:rsidRPr="00DC56B2" w:rsidDel="00041BE0">
          <w:rPr>
            <w:rFonts w:ascii="Arial" w:hAnsi="Arial" w:cs="Arial"/>
            <w:color w:val="1D1D1D"/>
            <w:sz w:val="18"/>
            <w:szCs w:val="18"/>
          </w:rPr>
          <w:br/>
          <w:delText>• Graduate course work in CV/ML/Digital signal processing/Applied Math</w:delText>
        </w:r>
        <w:r w:rsidRPr="00DC56B2" w:rsidDel="00041BE0">
          <w:rPr>
            <w:rFonts w:ascii="Arial" w:hAnsi="Arial" w:cs="Arial"/>
            <w:color w:val="1D1D1D"/>
            <w:sz w:val="18"/>
            <w:szCs w:val="18"/>
          </w:rPr>
          <w:br/>
        </w:r>
        <w:r w:rsidRPr="00DC56B2" w:rsidDel="00041BE0">
          <w:rPr>
            <w:rFonts w:ascii="Arial" w:hAnsi="Arial" w:cs="Arial"/>
            <w:color w:val="1D1D1D"/>
            <w:sz w:val="18"/>
            <w:szCs w:val="18"/>
          </w:rPr>
          <w:br/>
          <w:delText>As a leading technology innovation company, Lockheed Martin’s vast team works with partners around the world to bring proven performance to our customers’ toughest challenges. Lockheed Martin has employees based in many states throughout the U.S., and Internationally, with business locations in many nations and territories.</w:delText>
        </w:r>
      </w:del>
    </w:p>
    <w:p w14:paraId="6E7F45BF" w14:textId="7190A93A" w:rsidR="00C70136" w:rsidRPr="00DC56B2" w:rsidDel="00041BE0" w:rsidRDefault="00C70136" w:rsidP="00CE53DE">
      <w:pPr>
        <w:shd w:val="clear" w:color="auto" w:fill="FFFFFF"/>
        <w:spacing w:after="0" w:line="240" w:lineRule="auto"/>
        <w:rPr>
          <w:del w:id="308" w:author="Langsdorf, Leonard" w:date="2018-06-25T13:49:00Z"/>
          <w:rFonts w:ascii="Arial" w:eastAsia="Times New Roman" w:hAnsi="Arial" w:cs="Arial"/>
          <w:sz w:val="21"/>
          <w:szCs w:val="21"/>
        </w:rPr>
      </w:pPr>
    </w:p>
    <w:p w14:paraId="5588C2DE" w14:textId="55B912FA" w:rsidR="00C70136" w:rsidRPr="00DC56B2" w:rsidDel="00041BE0" w:rsidRDefault="00C70136" w:rsidP="00CE53DE">
      <w:pPr>
        <w:shd w:val="clear" w:color="auto" w:fill="FFFFFF"/>
        <w:spacing w:after="0" w:line="240" w:lineRule="auto"/>
        <w:rPr>
          <w:del w:id="309" w:author="Langsdorf, Leonard" w:date="2018-06-25T13:49:00Z"/>
          <w:rFonts w:ascii="Arial" w:eastAsia="Times New Roman" w:hAnsi="Arial" w:cs="Arial"/>
          <w:sz w:val="21"/>
          <w:szCs w:val="21"/>
        </w:rPr>
      </w:pPr>
    </w:p>
    <w:p w14:paraId="3216D7C3" w14:textId="6D64828E" w:rsidR="00C70136" w:rsidRPr="00DC56B2" w:rsidRDefault="00C70136" w:rsidP="00CE53DE">
      <w:pPr>
        <w:shd w:val="clear" w:color="auto" w:fill="FFFFFF"/>
        <w:spacing w:after="0" w:line="240" w:lineRule="auto"/>
        <w:rPr>
          <w:rFonts w:ascii="Arial" w:eastAsia="Times New Roman" w:hAnsi="Arial" w:cs="Arial"/>
          <w:sz w:val="21"/>
          <w:szCs w:val="21"/>
        </w:rPr>
      </w:pPr>
      <w:del w:id="310" w:author="Langsdorf, Leonard" w:date="2018-06-25T13:49:00Z">
        <w:r w:rsidRPr="00DC56B2" w:rsidDel="00041BE0">
          <w:rPr>
            <w:rFonts w:ascii="Arial" w:hAnsi="Arial" w:cs="Arial"/>
            <w:sz w:val="21"/>
            <w:szCs w:val="21"/>
            <w:shd w:val="clear" w:color="auto" w:fill="FFFFFF"/>
            <w:rPrChange w:id="311" w:author="Langsdorf, Leonard" w:date="2018-06-25T15:31:00Z">
              <w:rPr>
                <w:rFonts w:ascii="Roboto" w:hAnsi="Roboto"/>
                <w:sz w:val="21"/>
                <w:szCs w:val="21"/>
                <w:shd w:val="clear" w:color="auto" w:fill="FFFFFF"/>
              </w:rPr>
            </w:rPrChange>
          </w:rPr>
          <w:delText>Qualifications: PhD in Computer Science, Statistics, Machine Learning, Data Science, Electrical Engineering or related field, with 10+ years of experience in developing and implementing AI/ML related projects Strong technical skills on machine learning/AI with proven track record. These technical skills include, but not limited to, regression techniques, neural networks, decision trees, clustering, pattern recognition, probability theory, stochastic systems, Bayesian inference, statistical techniques, deep learning, supervised learning, unsupervised learning Strong technical knowledge on big data technologies, cloud, and opensource software tools Outstanding track record of successful solutions design in the digital space A strong track record of starting new activity areas and E2E management of projects related to analytics enabled solutions and transferring to production as appropriate Working with partners and /or affiliations, track record in establishing partnerships Desirable experience in multicultural/global team and influencing decisions at the highest management levels</w:delText>
        </w:r>
      </w:del>
      <w:moveFromRangeStart w:id="312" w:author="Langsdorf, Leonard" w:date="2018-06-25T13:44:00Z" w:name="move517697621"/>
      <w:moveFrom w:id="313" w:author="Langsdorf, Leonard" w:date="2018-06-25T13:44:00Z">
        <w:del w:id="314" w:author="Langsdorf, Leonard" w:date="2018-06-25T13:49:00Z">
          <w:r w:rsidRPr="00DC56B2" w:rsidDel="00041BE0">
            <w:rPr>
              <w:rFonts w:ascii="Arial" w:hAnsi="Arial" w:cs="Arial"/>
              <w:sz w:val="21"/>
              <w:szCs w:val="21"/>
              <w:shd w:val="clear" w:color="auto" w:fill="FFFFFF"/>
              <w:rPrChange w:id="315" w:author="Langsdorf, Leonard" w:date="2018-06-25T15:31:00Z">
                <w:rPr>
                  <w:rFonts w:ascii="Roboto" w:hAnsi="Roboto"/>
                  <w:sz w:val="21"/>
                  <w:szCs w:val="21"/>
                  <w:shd w:val="clear" w:color="auto" w:fill="FFFFFF"/>
                </w:rPr>
              </w:rPrChange>
            </w:rPr>
            <w:delText>. Experienced in using AI/ML platforms, technologies, techniques (e.g. TensorFlow, Apache MXnet, Theano, Keras, CNTK, scikit-learn, H2O, Spark MLlib, etc).</w:delText>
          </w:r>
        </w:del>
      </w:moveFrom>
      <w:moveFromRangeEnd w:id="312"/>
    </w:p>
    <w:sectPr w:rsidR="00C70136" w:rsidRPr="00DC56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76D8"/>
    <w:multiLevelType w:val="hybridMultilevel"/>
    <w:tmpl w:val="41B40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ED2CC4"/>
    <w:multiLevelType w:val="multilevel"/>
    <w:tmpl w:val="53B6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B4548"/>
    <w:multiLevelType w:val="hybridMultilevel"/>
    <w:tmpl w:val="1A0A5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FF58D0"/>
    <w:multiLevelType w:val="multilevel"/>
    <w:tmpl w:val="E5D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E14E5"/>
    <w:multiLevelType w:val="multilevel"/>
    <w:tmpl w:val="842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16D16"/>
    <w:multiLevelType w:val="hybridMultilevel"/>
    <w:tmpl w:val="8468144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ngsdorf, Leonard">
    <w15:presenceInfo w15:providerId="AD" w15:userId="S-1-5-21-486879912-1543852476-316617838-72309"/>
  </w15:person>
  <w15:person w15:author="Lennon, Colby">
    <w15:presenceInfo w15:providerId="AD" w15:userId="S-1-5-21-486879912-1543852476-316617838-59204"/>
  </w15:person>
  <w15:person w15:author="Bradt, Reid">
    <w15:presenceInfo w15:providerId="AD" w15:userId="S-1-5-21-486879912-1543852476-316617838-72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E6"/>
    <w:rsid w:val="00041BE0"/>
    <w:rsid w:val="00067AD0"/>
    <w:rsid w:val="001A23BA"/>
    <w:rsid w:val="001D6BF9"/>
    <w:rsid w:val="002706E1"/>
    <w:rsid w:val="002B4ADB"/>
    <w:rsid w:val="003951EA"/>
    <w:rsid w:val="004A39F6"/>
    <w:rsid w:val="005850E6"/>
    <w:rsid w:val="00645B9F"/>
    <w:rsid w:val="00700537"/>
    <w:rsid w:val="00714A49"/>
    <w:rsid w:val="00722ECC"/>
    <w:rsid w:val="00826703"/>
    <w:rsid w:val="00835687"/>
    <w:rsid w:val="00914C9D"/>
    <w:rsid w:val="00A43739"/>
    <w:rsid w:val="00A63C68"/>
    <w:rsid w:val="00C70136"/>
    <w:rsid w:val="00CB4F40"/>
    <w:rsid w:val="00CD10A4"/>
    <w:rsid w:val="00CE53DE"/>
    <w:rsid w:val="00D17493"/>
    <w:rsid w:val="00D76ABE"/>
    <w:rsid w:val="00DC56B2"/>
    <w:rsid w:val="00DF199B"/>
    <w:rsid w:val="00E60915"/>
    <w:rsid w:val="00EA5EA3"/>
    <w:rsid w:val="00F60196"/>
    <w:rsid w:val="00FC4D76"/>
    <w:rsid w:val="00FE0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5444"/>
  <w15:chartTrackingRefBased/>
  <w15:docId w15:val="{F215C242-E523-459C-98B3-86AF4101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0E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3DE"/>
    <w:pPr>
      <w:ind w:left="720"/>
      <w:contextualSpacing/>
    </w:pPr>
  </w:style>
  <w:style w:type="character" w:customStyle="1" w:styleId="show-job-descr">
    <w:name w:val="show-job-descr"/>
    <w:basedOn w:val="DefaultParagraphFont"/>
    <w:rsid w:val="003951EA"/>
  </w:style>
  <w:style w:type="paragraph" w:styleId="BodyText">
    <w:name w:val="Body Text"/>
    <w:basedOn w:val="Normal"/>
    <w:link w:val="BodyTextChar"/>
    <w:uiPriority w:val="1"/>
    <w:qFormat/>
    <w:rsid w:val="00067AD0"/>
    <w:pPr>
      <w:widowControl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067AD0"/>
    <w:rPr>
      <w:rFonts w:ascii="Calibri" w:eastAsia="Calibri" w:hAnsi="Calibri" w:cs="Calibri"/>
      <w:sz w:val="24"/>
      <w:szCs w:val="24"/>
      <w:lang w:val="en-US"/>
    </w:rPr>
  </w:style>
  <w:style w:type="paragraph" w:styleId="BalloonText">
    <w:name w:val="Balloon Text"/>
    <w:basedOn w:val="Normal"/>
    <w:link w:val="BalloonTextChar"/>
    <w:uiPriority w:val="99"/>
    <w:semiHidden/>
    <w:unhideWhenUsed/>
    <w:rsid w:val="008356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68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Langsdorf, Leonard</dc:creator>
  <cp:keywords/>
  <dc:description/>
  <cp:lastModifiedBy>Langsdorf, Leonard</cp:lastModifiedBy>
  <cp:revision>3</cp:revision>
  <cp:lastPrinted>2018-06-25T14:37:00Z</cp:lastPrinted>
  <dcterms:created xsi:type="dcterms:W3CDTF">2018-06-26T02:26:00Z</dcterms:created>
  <dcterms:modified xsi:type="dcterms:W3CDTF">2018-06-26T02:32:00Z</dcterms:modified>
</cp:coreProperties>
</file>